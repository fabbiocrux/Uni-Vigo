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76EF" w14:textId="606CE96B" w:rsidR="00881D36" w:rsidRPr="001D59D3" w:rsidRDefault="00881D36" w:rsidP="0034576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Dear editor,</w:t>
      </w:r>
    </w:p>
    <w:p w14:paraId="3C5293B5" w14:textId="3AF9CEF2" w:rsidR="00A96CCA" w:rsidRPr="001D59D3" w:rsidRDefault="00881D36" w:rsidP="0034576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 xml:space="preserve">Thank you very much for </w:t>
      </w:r>
      <w:r w:rsidR="001D59D3" w:rsidRPr="001D59D3">
        <w:rPr>
          <w:rFonts w:ascii="Garamond" w:hAnsi="Garamond" w:cstheme="majorHAnsi"/>
          <w:color w:val="4472C4" w:themeColor="accent1"/>
          <w:sz w:val="24"/>
          <w:szCs w:val="24"/>
        </w:rPr>
        <w:t xml:space="preserve">giving us a new opportunity for working on the manuscript. </w:t>
      </w:r>
      <w:r w:rsidR="00A96CCA" w:rsidRPr="001D59D3">
        <w:rPr>
          <w:rFonts w:ascii="Garamond" w:hAnsi="Garamond" w:cstheme="majorHAnsi"/>
          <w:color w:val="4472C4" w:themeColor="accent1"/>
          <w:sz w:val="24"/>
          <w:szCs w:val="24"/>
        </w:rPr>
        <w:t>We would like to thank all revi</w:t>
      </w:r>
      <w:r w:rsidRPr="001D59D3">
        <w:rPr>
          <w:rFonts w:ascii="Garamond" w:hAnsi="Garamond" w:cstheme="majorHAnsi"/>
          <w:color w:val="4472C4" w:themeColor="accent1"/>
          <w:sz w:val="24"/>
          <w:szCs w:val="24"/>
        </w:rPr>
        <w:t xml:space="preserve">ewers </w:t>
      </w:r>
      <w:r w:rsidR="001D59D3" w:rsidRPr="001D59D3">
        <w:rPr>
          <w:rFonts w:ascii="Garamond" w:hAnsi="Garamond" w:cstheme="majorHAnsi"/>
          <w:color w:val="4472C4" w:themeColor="accent1"/>
          <w:sz w:val="24"/>
          <w:szCs w:val="24"/>
        </w:rPr>
        <w:t>that are expending their time on it.</w:t>
      </w:r>
      <w:r w:rsidR="002A57B1">
        <w:rPr>
          <w:rFonts w:ascii="Garamond" w:hAnsi="Garamond" w:cstheme="majorHAnsi"/>
          <w:color w:val="4472C4" w:themeColor="accent1"/>
          <w:sz w:val="24"/>
          <w:szCs w:val="24"/>
        </w:rPr>
        <w:t xml:space="preserve"> </w:t>
      </w:r>
      <w:r w:rsidR="00A96CCA" w:rsidRPr="001D59D3">
        <w:rPr>
          <w:rFonts w:ascii="Garamond" w:hAnsi="Garamond" w:cstheme="majorHAnsi"/>
          <w:color w:val="4472C4" w:themeColor="accent1"/>
          <w:sz w:val="24"/>
          <w:szCs w:val="24"/>
        </w:rPr>
        <w:t xml:space="preserve">We </w:t>
      </w:r>
      <w:r w:rsidR="001D59D3" w:rsidRPr="001D59D3">
        <w:rPr>
          <w:rFonts w:ascii="Garamond" w:hAnsi="Garamond" w:cstheme="majorHAnsi"/>
          <w:color w:val="4472C4" w:themeColor="accent1"/>
          <w:sz w:val="24"/>
          <w:szCs w:val="24"/>
        </w:rPr>
        <w:t xml:space="preserve">have </w:t>
      </w:r>
      <w:proofErr w:type="spellStart"/>
      <w:r w:rsidR="001D59D3" w:rsidRPr="001D59D3">
        <w:rPr>
          <w:rFonts w:ascii="Garamond" w:hAnsi="Garamond" w:cstheme="majorHAnsi"/>
          <w:color w:val="4472C4" w:themeColor="accent1"/>
          <w:sz w:val="24"/>
          <w:szCs w:val="24"/>
        </w:rPr>
        <w:t>analyzed</w:t>
      </w:r>
      <w:proofErr w:type="spellEnd"/>
      <w:r w:rsidR="001D59D3" w:rsidRPr="001D59D3">
        <w:rPr>
          <w:rFonts w:ascii="Garamond" w:hAnsi="Garamond" w:cstheme="majorHAnsi"/>
          <w:color w:val="4472C4" w:themeColor="accent1"/>
          <w:sz w:val="24"/>
          <w:szCs w:val="24"/>
        </w:rPr>
        <w:t xml:space="preserve"> the suggestions</w:t>
      </w:r>
      <w:ins w:id="0" w:author="Fabio Alberto Cruz Sanchez" w:date="2021-11-10T09:00:00Z">
        <w:r w:rsidR="00654640">
          <w:rPr>
            <w:rFonts w:ascii="Garamond" w:hAnsi="Garamond" w:cstheme="majorHAnsi"/>
            <w:color w:val="4472C4" w:themeColor="accent1"/>
            <w:sz w:val="24"/>
            <w:szCs w:val="24"/>
          </w:rPr>
          <w:t xml:space="preserve"> and they are </w:t>
        </w:r>
      </w:ins>
      <w:ins w:id="1" w:author="Fabio Alberto Cruz Sanchez" w:date="2021-11-10T09:03:00Z">
        <w:r w:rsidR="005E6005">
          <w:rPr>
            <w:rFonts w:ascii="Garamond" w:hAnsi="Garamond" w:cstheme="majorHAnsi"/>
            <w:color w:val="4472C4" w:themeColor="accent1"/>
            <w:sz w:val="24"/>
            <w:szCs w:val="24"/>
          </w:rPr>
          <w:t>fruitful</w:t>
        </w:r>
      </w:ins>
      <w:ins w:id="2" w:author="Fabio Alberto Cruz Sanchez" w:date="2021-11-10T09:00:00Z">
        <w:r w:rsidR="00654640">
          <w:rPr>
            <w:rFonts w:ascii="Garamond" w:hAnsi="Garamond" w:cstheme="majorHAnsi"/>
            <w:color w:val="4472C4" w:themeColor="accent1"/>
            <w:sz w:val="24"/>
            <w:szCs w:val="24"/>
          </w:rPr>
          <w:t xml:space="preserve"> to improve the quality of our proposition</w:t>
        </w:r>
      </w:ins>
      <w:r w:rsidR="001D59D3" w:rsidRPr="001D59D3">
        <w:rPr>
          <w:rFonts w:ascii="Garamond" w:hAnsi="Garamond" w:cstheme="majorHAnsi"/>
          <w:color w:val="4472C4" w:themeColor="accent1"/>
          <w:sz w:val="24"/>
          <w:szCs w:val="24"/>
        </w:rPr>
        <w:t xml:space="preserve">. We </w:t>
      </w:r>
      <w:r w:rsidR="00A96CCA" w:rsidRPr="001D59D3">
        <w:rPr>
          <w:rFonts w:ascii="Garamond" w:hAnsi="Garamond" w:cstheme="majorHAnsi"/>
          <w:color w:val="4472C4" w:themeColor="accent1"/>
          <w:sz w:val="24"/>
          <w:szCs w:val="24"/>
        </w:rPr>
        <w:t>are answering all the comments below. Moreover, you can see all main changes highlighted in red in the manuscript.</w:t>
      </w:r>
    </w:p>
    <w:p w14:paraId="47C0B122" w14:textId="77777777" w:rsidR="00C941C5" w:rsidRPr="001D59D3" w:rsidRDefault="00C941C5" w:rsidP="00345765">
      <w:pPr>
        <w:jc w:val="both"/>
        <w:rPr>
          <w:rFonts w:ascii="Garamond" w:hAnsi="Garamond" w:cstheme="majorHAnsi"/>
          <w:color w:val="000000"/>
          <w:sz w:val="24"/>
          <w:szCs w:val="24"/>
          <w:shd w:val="clear" w:color="auto" w:fill="FFFFFF"/>
        </w:rPr>
      </w:pPr>
    </w:p>
    <w:p w14:paraId="56FDC4C3"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Reviewer(s)' Comments to Author: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Reviewer: 1</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Please provide response file.</w:t>
      </w:r>
      <w:r w:rsidRPr="001D59D3">
        <w:rPr>
          <w:rFonts w:ascii="Garamond" w:eastAsia="Times New Roman" w:hAnsi="Garamond" w:cs="Arial"/>
          <w:color w:val="222222"/>
          <w:sz w:val="24"/>
          <w:szCs w:val="24"/>
          <w:lang w:eastAsia="en-GB"/>
        </w:rPr>
        <w:br/>
      </w:r>
    </w:p>
    <w:p w14:paraId="1A399C75" w14:textId="3F4E909A"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think that no further comments were made and the “please provide response file” is automatic text. Just inform us in case that we are missing anything.</w:t>
      </w:r>
    </w:p>
    <w:p w14:paraId="62B4634A"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Reviewer: 2</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Authors have addressed the suggestions</w:t>
      </w:r>
      <w:r w:rsidRPr="001D59D3">
        <w:rPr>
          <w:rFonts w:ascii="Garamond" w:eastAsia="Times New Roman" w:hAnsi="Garamond" w:cs="Arial"/>
          <w:color w:val="222222"/>
          <w:sz w:val="24"/>
          <w:szCs w:val="24"/>
          <w:lang w:eastAsia="en-GB"/>
        </w:rPr>
        <w:br/>
        <w:t>May be accepted</w:t>
      </w:r>
    </w:p>
    <w:p w14:paraId="0D1354C6"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39A7F623" w14:textId="78934CF6"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647419A5" w14:textId="77777777"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Reviewer: 6</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The manuscript contains an interesting research but, before publication, I would suggest to consider some comments/suggestions for modifications, in order to improve the quality paper.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1)      The abstract contains just info about the results obtained from Phase II. Info about the orientation influence should be added as well.</w:t>
      </w:r>
    </w:p>
    <w:p w14:paraId="4B702D99" w14:textId="40B44CFE" w:rsidR="007B6CBA" w:rsidRPr="001D59D3" w:rsidRDefault="007B6CBA" w:rsidP="007B6CBA">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 We added a new line in the abstract.</w:t>
      </w:r>
    </w:p>
    <w:p w14:paraId="2A0B5427" w14:textId="0FA82693"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2)   </w:t>
      </w:r>
      <w:proofErr w:type="gramStart"/>
      <w:r w:rsidRPr="001D59D3">
        <w:rPr>
          <w:rFonts w:ascii="Garamond" w:eastAsia="Times New Roman" w:hAnsi="Garamond" w:cs="Arial"/>
          <w:color w:val="222222"/>
          <w:sz w:val="24"/>
          <w:szCs w:val="24"/>
          <w:lang w:eastAsia="en-GB"/>
        </w:rPr>
        <w:t xml:space="preserve">   “</w:t>
      </w:r>
      <w:proofErr w:type="gramEnd"/>
      <w:r w:rsidRPr="001D59D3">
        <w:rPr>
          <w:rFonts w:ascii="Garamond" w:eastAsia="Times New Roman" w:hAnsi="Garamond" w:cs="Arial"/>
          <w:color w:val="222222"/>
          <w:sz w:val="24"/>
          <w:szCs w:val="24"/>
          <w:lang w:eastAsia="en-GB"/>
        </w:rPr>
        <w:t>its impact is well document in the various ecosystems.12” Revise the sentence.</w:t>
      </w:r>
    </w:p>
    <w:p w14:paraId="40DC970A" w14:textId="20AB6641" w:rsidR="007B6CBA" w:rsidRDefault="007B6CBA" w:rsidP="00C941C5">
      <w:pPr>
        <w:shd w:val="clear" w:color="auto" w:fill="FFFFFF"/>
        <w:spacing w:after="0" w:line="240" w:lineRule="auto"/>
        <w:rPr>
          <w:ins w:id="3" w:author="Fabio Alberto Cruz Sanchez" w:date="2021-11-10T10:09:00Z"/>
          <w:rFonts w:ascii="Garamond" w:eastAsia="Times New Roman" w:hAnsi="Garamond" w:cs="Arial"/>
          <w:color w:val="FF0000"/>
          <w:sz w:val="24"/>
          <w:szCs w:val="24"/>
          <w:lang w:val="es-ES" w:eastAsia="en-GB"/>
        </w:rPr>
      </w:pPr>
      <w:r w:rsidRPr="001D59D3">
        <w:rPr>
          <w:rFonts w:ascii="Garamond" w:eastAsia="Times New Roman" w:hAnsi="Garamond" w:cs="Arial"/>
          <w:color w:val="FF0000"/>
          <w:sz w:val="24"/>
          <w:szCs w:val="24"/>
          <w:lang w:val="es-ES" w:eastAsia="en-GB"/>
        </w:rPr>
        <w:t>Fabio, revisa si está bien así.</w:t>
      </w:r>
    </w:p>
    <w:p w14:paraId="6A7E8934" w14:textId="11D546DB" w:rsidR="00C66B5E" w:rsidRDefault="00C66B5E" w:rsidP="00C941C5">
      <w:pPr>
        <w:shd w:val="clear" w:color="auto" w:fill="FFFFFF"/>
        <w:spacing w:after="0" w:line="240" w:lineRule="auto"/>
        <w:rPr>
          <w:ins w:id="4" w:author="Fabio Alberto Cruz Sanchez" w:date="2021-11-10T10:10:00Z"/>
          <w:rFonts w:ascii="Garamond" w:eastAsia="Times New Roman" w:hAnsi="Garamond" w:cs="Arial"/>
          <w:color w:val="FF0000"/>
          <w:sz w:val="24"/>
          <w:szCs w:val="24"/>
          <w:lang w:val="es-ES" w:eastAsia="en-GB"/>
        </w:rPr>
      </w:pPr>
      <w:proofErr w:type="spellStart"/>
      <w:ins w:id="5" w:author="Fabio Alberto Cruz Sanchez" w:date="2021-11-10T10:10:00Z">
        <w:r>
          <w:rPr>
            <w:rFonts w:ascii="Garamond" w:eastAsia="Times New Roman" w:hAnsi="Garamond" w:cs="Arial"/>
            <w:color w:val="FF0000"/>
            <w:sz w:val="24"/>
            <w:szCs w:val="24"/>
            <w:lang w:val="es-ES" w:eastAsia="en-GB"/>
          </w:rPr>
          <w:t>We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have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better</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specificed</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this</w:t>
        </w:r>
        <w:proofErr w:type="spellEnd"/>
        <w:r>
          <w:rPr>
            <w:rFonts w:ascii="Garamond" w:eastAsia="Times New Roman" w:hAnsi="Garamond" w:cs="Arial"/>
            <w:color w:val="FF0000"/>
            <w:sz w:val="24"/>
            <w:szCs w:val="24"/>
            <w:lang w:val="es-ES" w:eastAsia="en-GB"/>
          </w:rPr>
          <w:t xml:space="preserve"> idea </w:t>
        </w:r>
        <w:proofErr w:type="spellStart"/>
        <w:r>
          <w:rPr>
            <w:rFonts w:ascii="Garamond" w:eastAsia="Times New Roman" w:hAnsi="Garamond" w:cs="Arial"/>
            <w:color w:val="FF0000"/>
            <w:sz w:val="24"/>
            <w:szCs w:val="24"/>
            <w:lang w:val="es-ES" w:eastAsia="en-GB"/>
          </w:rPr>
          <w:t>on</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the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impact</w:t>
        </w:r>
        <w:proofErr w:type="spellEnd"/>
        <w:r>
          <w:rPr>
            <w:rFonts w:ascii="Garamond" w:eastAsia="Times New Roman" w:hAnsi="Garamond" w:cs="Arial"/>
            <w:color w:val="FF0000"/>
            <w:sz w:val="24"/>
            <w:szCs w:val="24"/>
            <w:lang w:val="es-ES" w:eastAsia="en-GB"/>
          </w:rPr>
          <w:t xml:space="preserve"> of </w:t>
        </w:r>
        <w:proofErr w:type="spellStart"/>
        <w:r>
          <w:rPr>
            <w:rFonts w:ascii="Garamond" w:eastAsia="Times New Roman" w:hAnsi="Garamond" w:cs="Arial"/>
            <w:color w:val="FF0000"/>
            <w:sz w:val="24"/>
            <w:szCs w:val="24"/>
            <w:lang w:val="es-ES" w:eastAsia="en-GB"/>
          </w:rPr>
          <w:t>the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plastics</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on</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ecosystems</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Certainly</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the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point</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is</w:t>
        </w:r>
        <w:proofErr w:type="spellEnd"/>
        <w:r>
          <w:rPr>
            <w:rFonts w:ascii="Garamond" w:eastAsia="Times New Roman" w:hAnsi="Garamond" w:cs="Arial"/>
            <w:color w:val="FF0000"/>
            <w:sz w:val="24"/>
            <w:szCs w:val="24"/>
            <w:lang w:val="es-ES" w:eastAsia="en-GB"/>
          </w:rPr>
          <w:t xml:space="preserve"> to </w:t>
        </w:r>
        <w:proofErr w:type="spellStart"/>
        <w:r>
          <w:rPr>
            <w:rFonts w:ascii="Garamond" w:eastAsia="Times New Roman" w:hAnsi="Garamond" w:cs="Arial"/>
            <w:color w:val="FF0000"/>
            <w:sz w:val="24"/>
            <w:szCs w:val="24"/>
            <w:lang w:val="es-ES" w:eastAsia="en-GB"/>
          </w:rPr>
          <w:t>make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aware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that</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plastic</w:t>
        </w:r>
        <w:proofErr w:type="spellEnd"/>
        <w:r>
          <w:rPr>
            <w:rFonts w:ascii="Garamond" w:eastAsia="Times New Roman" w:hAnsi="Garamond" w:cs="Arial"/>
            <w:color w:val="FF0000"/>
            <w:sz w:val="24"/>
            <w:szCs w:val="24"/>
            <w:lang w:val="es-ES" w:eastAsia="en-GB"/>
          </w:rPr>
          <w:t xml:space="preserve"> at </w:t>
        </w:r>
        <w:proofErr w:type="spellStart"/>
        <w:r>
          <w:rPr>
            <w:rFonts w:ascii="Garamond" w:eastAsia="Times New Roman" w:hAnsi="Garamond" w:cs="Arial"/>
            <w:color w:val="FF0000"/>
            <w:sz w:val="24"/>
            <w:szCs w:val="24"/>
            <w:lang w:val="es-ES" w:eastAsia="en-GB"/>
          </w:rPr>
          <w:t>the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end</w:t>
        </w:r>
      </w:ins>
      <w:proofErr w:type="spellEnd"/>
      <w:ins w:id="6" w:author="Fabio Alberto Cruz Sanchez" w:date="2021-11-10T10:11:00Z">
        <w:r>
          <w:rPr>
            <w:rFonts w:ascii="Garamond" w:eastAsia="Times New Roman" w:hAnsi="Garamond" w:cs="Arial"/>
            <w:color w:val="FF0000"/>
            <w:sz w:val="24"/>
            <w:szCs w:val="24"/>
            <w:lang w:val="es-ES" w:eastAsia="en-GB"/>
          </w:rPr>
          <w:t>-of-</w:t>
        </w:r>
        <w:proofErr w:type="spellStart"/>
        <w:r>
          <w:rPr>
            <w:rFonts w:ascii="Garamond" w:eastAsia="Times New Roman" w:hAnsi="Garamond" w:cs="Arial"/>
            <w:color w:val="FF0000"/>
            <w:sz w:val="24"/>
            <w:szCs w:val="24"/>
            <w:lang w:val="es-ES" w:eastAsia="en-GB"/>
          </w:rPr>
          <w:t>life</w:t>
        </w:r>
      </w:ins>
      <w:proofErr w:type="spellEnd"/>
      <w:ins w:id="7" w:author="Fabio Alberto Cruz Sanchez" w:date="2021-11-10T10:10:00Z">
        <w:r>
          <w:rPr>
            <w:rFonts w:ascii="Garamond" w:eastAsia="Times New Roman" w:hAnsi="Garamond" w:cs="Arial"/>
            <w:color w:val="FF0000"/>
            <w:sz w:val="24"/>
            <w:szCs w:val="24"/>
            <w:lang w:val="es-ES" w:eastAsia="en-GB"/>
          </w:rPr>
          <w:t xml:space="preserve">, </w:t>
        </w:r>
      </w:ins>
      <w:proofErr w:type="spellStart"/>
      <w:ins w:id="8" w:author="Fabio Alberto Cruz Sanchez" w:date="2021-11-10T10:11:00Z">
        <w:r>
          <w:rPr>
            <w:rFonts w:ascii="Garamond" w:eastAsia="Times New Roman" w:hAnsi="Garamond" w:cs="Arial"/>
            <w:color w:val="FF0000"/>
            <w:sz w:val="24"/>
            <w:szCs w:val="24"/>
            <w:lang w:val="es-ES" w:eastAsia="en-GB"/>
          </w:rPr>
          <w:t>is</w:t>
        </w:r>
        <w:proofErr w:type="spellEnd"/>
        <w:r>
          <w:rPr>
            <w:rFonts w:ascii="Garamond" w:eastAsia="Times New Roman" w:hAnsi="Garamond" w:cs="Arial"/>
            <w:color w:val="FF0000"/>
            <w:sz w:val="24"/>
            <w:szCs w:val="24"/>
            <w:lang w:val="es-ES" w:eastAsia="en-GB"/>
          </w:rPr>
          <w:t xml:space="preserve"> </w:t>
        </w:r>
      </w:ins>
      <w:proofErr w:type="spellStart"/>
      <w:ins w:id="9" w:author="Fabio Alberto Cruz Sanchez" w:date="2021-11-10T10:10:00Z">
        <w:r>
          <w:rPr>
            <w:rFonts w:ascii="Garamond" w:eastAsia="Times New Roman" w:hAnsi="Garamond" w:cs="Arial"/>
            <w:color w:val="FF0000"/>
            <w:sz w:val="24"/>
            <w:szCs w:val="24"/>
            <w:lang w:val="es-ES" w:eastAsia="en-GB"/>
          </w:rPr>
          <w:t>impact</w:t>
        </w:r>
      </w:ins>
      <w:ins w:id="10" w:author="Fabio Alberto Cruz Sanchez" w:date="2021-11-10T10:11:00Z">
        <w:r>
          <w:rPr>
            <w:rFonts w:ascii="Garamond" w:eastAsia="Times New Roman" w:hAnsi="Garamond" w:cs="Arial"/>
            <w:color w:val="FF0000"/>
            <w:sz w:val="24"/>
            <w:szCs w:val="24"/>
            <w:lang w:val="es-ES" w:eastAsia="en-GB"/>
          </w:rPr>
          <w:t>ing</w:t>
        </w:r>
      </w:ins>
      <w:proofErr w:type="spellEnd"/>
      <w:ins w:id="11" w:author="Fabio Alberto Cruz Sanchez" w:date="2021-11-10T10:10:00Z">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the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ecosystems</w:t>
        </w:r>
      </w:ins>
      <w:proofErr w:type="spellEnd"/>
      <w:ins w:id="12" w:author="Fabio Alberto Cruz Sanchez" w:date="2021-11-10T10:11:00Z">
        <w:r>
          <w:rPr>
            <w:rFonts w:ascii="Garamond" w:eastAsia="Times New Roman" w:hAnsi="Garamond" w:cs="Arial"/>
            <w:color w:val="FF0000"/>
            <w:sz w:val="24"/>
            <w:szCs w:val="24"/>
            <w:lang w:val="es-ES" w:eastAsia="en-GB"/>
          </w:rPr>
          <w:t xml:space="preserve"> and </w:t>
        </w:r>
        <w:proofErr w:type="spellStart"/>
        <w:r>
          <w:rPr>
            <w:rFonts w:ascii="Garamond" w:eastAsia="Times New Roman" w:hAnsi="Garamond" w:cs="Arial"/>
            <w:color w:val="FF0000"/>
            <w:sz w:val="24"/>
            <w:szCs w:val="24"/>
            <w:lang w:val="es-ES" w:eastAsia="en-GB"/>
          </w:rPr>
          <w:t>humans</w:t>
        </w:r>
        <w:proofErr w:type="spellEnd"/>
        <w:r>
          <w:rPr>
            <w:rFonts w:ascii="Garamond" w:eastAsia="Times New Roman" w:hAnsi="Garamond" w:cs="Arial"/>
            <w:color w:val="FF0000"/>
            <w:sz w:val="24"/>
            <w:szCs w:val="24"/>
            <w:lang w:val="es-ES" w:eastAsia="en-GB"/>
          </w:rPr>
          <w:t>.</w:t>
        </w:r>
      </w:ins>
    </w:p>
    <w:p w14:paraId="32E27BFA" w14:textId="04ECB221" w:rsidR="00C66B5E" w:rsidRDefault="00C66B5E" w:rsidP="00C941C5">
      <w:pPr>
        <w:shd w:val="clear" w:color="auto" w:fill="FFFFFF"/>
        <w:spacing w:after="0" w:line="240" w:lineRule="auto"/>
        <w:rPr>
          <w:ins w:id="13" w:author="Fabio Alberto Cruz Sanchez" w:date="2021-11-10T10:15:00Z"/>
          <w:rFonts w:ascii="Garamond" w:eastAsia="Times New Roman" w:hAnsi="Garamond" w:cs="Arial"/>
          <w:color w:val="FF0000"/>
          <w:sz w:val="24"/>
          <w:szCs w:val="24"/>
          <w:lang w:val="es-ES" w:eastAsia="en-GB"/>
        </w:rPr>
      </w:pPr>
    </w:p>
    <w:p w14:paraId="077A5310" w14:textId="7AD153B1" w:rsidR="00C66B5E" w:rsidRDefault="00C66B5E" w:rsidP="00C941C5">
      <w:pPr>
        <w:shd w:val="clear" w:color="auto" w:fill="FFFFFF"/>
        <w:spacing w:after="0" w:line="240" w:lineRule="auto"/>
        <w:rPr>
          <w:ins w:id="14" w:author="Fabio Alberto Cruz Sanchez" w:date="2021-11-10T10:15:00Z"/>
          <w:rFonts w:ascii="Garamond" w:eastAsia="Times New Roman" w:hAnsi="Garamond" w:cs="Arial"/>
          <w:color w:val="FF0000"/>
          <w:sz w:val="24"/>
          <w:szCs w:val="24"/>
          <w:lang w:val="es-ES" w:eastAsia="en-GB"/>
        </w:rPr>
      </w:pPr>
    </w:p>
    <w:p w14:paraId="4B84A70F" w14:textId="0FAA4C57" w:rsidR="00C66B5E" w:rsidRDefault="00C66B5E" w:rsidP="00C941C5">
      <w:pPr>
        <w:shd w:val="clear" w:color="auto" w:fill="FFFFFF"/>
        <w:spacing w:after="0" w:line="240" w:lineRule="auto"/>
        <w:rPr>
          <w:ins w:id="15" w:author="Fabio Alberto Cruz Sanchez" w:date="2021-11-10T10:15:00Z"/>
          <w:rFonts w:ascii="Garamond" w:eastAsia="Times New Roman" w:hAnsi="Garamond" w:cs="Arial"/>
          <w:color w:val="FF0000"/>
          <w:sz w:val="24"/>
          <w:szCs w:val="24"/>
          <w:lang w:val="es-ES" w:eastAsia="en-GB"/>
        </w:rPr>
      </w:pPr>
      <w:proofErr w:type="spellStart"/>
      <w:ins w:id="16" w:author="Fabio Alberto Cruz Sanchez" w:date="2021-11-10T10:15:00Z">
        <w:r>
          <w:rPr>
            <w:rFonts w:ascii="Garamond" w:eastAsia="Times New Roman" w:hAnsi="Garamond" w:cs="Arial"/>
            <w:color w:val="FF0000"/>
            <w:sz w:val="24"/>
            <w:szCs w:val="24"/>
            <w:lang w:val="es-ES" w:eastAsia="en-GB"/>
          </w:rPr>
          <w:t>Changes</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were</w:t>
        </w:r>
        <w:proofErr w:type="spellEnd"/>
        <w:r>
          <w:rPr>
            <w:rFonts w:ascii="Garamond" w:eastAsia="Times New Roman" w:hAnsi="Garamond" w:cs="Arial"/>
            <w:color w:val="FF0000"/>
            <w:sz w:val="24"/>
            <w:szCs w:val="24"/>
            <w:lang w:val="es-ES" w:eastAsia="en-GB"/>
          </w:rPr>
          <w:t xml:space="preserve"> </w:t>
        </w:r>
        <w:proofErr w:type="spellStart"/>
        <w:r>
          <w:rPr>
            <w:rFonts w:ascii="Garamond" w:eastAsia="Times New Roman" w:hAnsi="Garamond" w:cs="Arial"/>
            <w:color w:val="FF0000"/>
            <w:sz w:val="24"/>
            <w:szCs w:val="24"/>
            <w:lang w:val="es-ES" w:eastAsia="en-GB"/>
          </w:rPr>
          <w:t>made</w:t>
        </w:r>
        <w:proofErr w:type="spellEnd"/>
        <w:r>
          <w:rPr>
            <w:rFonts w:ascii="Garamond" w:eastAsia="Times New Roman" w:hAnsi="Garamond" w:cs="Arial"/>
            <w:color w:val="FF0000"/>
            <w:sz w:val="24"/>
            <w:szCs w:val="24"/>
            <w:lang w:val="es-ES" w:eastAsia="en-GB"/>
          </w:rPr>
          <w:t xml:space="preserve"> as </w:t>
        </w:r>
        <w:proofErr w:type="spellStart"/>
        <w:r>
          <w:rPr>
            <w:rFonts w:ascii="Garamond" w:eastAsia="Times New Roman" w:hAnsi="Garamond" w:cs="Arial"/>
            <w:color w:val="FF0000"/>
            <w:sz w:val="24"/>
            <w:szCs w:val="24"/>
            <w:lang w:val="es-ES" w:eastAsia="en-GB"/>
          </w:rPr>
          <w:t>follows</w:t>
        </w:r>
        <w:proofErr w:type="spellEnd"/>
        <w:r>
          <w:rPr>
            <w:rFonts w:ascii="Garamond" w:eastAsia="Times New Roman" w:hAnsi="Garamond" w:cs="Arial"/>
            <w:color w:val="FF0000"/>
            <w:sz w:val="24"/>
            <w:szCs w:val="24"/>
            <w:lang w:val="es-ES" w:eastAsia="en-GB"/>
          </w:rPr>
          <w:t>:</w:t>
        </w:r>
      </w:ins>
    </w:p>
    <w:p w14:paraId="133F6466" w14:textId="529886B3" w:rsidR="00C66B5E" w:rsidRDefault="000A0ADB" w:rsidP="000A0ADB">
      <w:pPr>
        <w:shd w:val="clear" w:color="auto" w:fill="FFFFFF"/>
        <w:spacing w:after="0" w:line="240" w:lineRule="auto"/>
        <w:ind w:left="720"/>
        <w:rPr>
          <w:ins w:id="17" w:author="Fabio Alberto Cruz Sanchez" w:date="2021-11-10T10:15:00Z"/>
          <w:i/>
          <w:iCs/>
        </w:rPr>
      </w:pPr>
      <w:ins w:id="18" w:author="Fabio Alberto Cruz Sanchez" w:date="2021-11-10T10:15:00Z">
        <w:r>
          <w:rPr>
            <w:i/>
            <w:iCs/>
            <w:color w:val="FF0000"/>
          </w:rPr>
          <w:t>“</w:t>
        </w:r>
        <w:r w:rsidR="00C66B5E" w:rsidRPr="00C66B5E">
          <w:rPr>
            <w:i/>
            <w:iCs/>
            <w:color w:val="FF0000"/>
            <w:rPrChange w:id="19" w:author="Fabio Alberto Cruz Sanchez" w:date="2021-11-10T10:15:00Z">
              <w:rPr>
                <w:color w:val="FF0000"/>
              </w:rPr>
            </w:rPrChange>
          </w:rPr>
          <w:t>The impact plastic pollution in terrestrial and aquatic ecosystems represents a major issue.</w:t>
        </w:r>
        <w:r w:rsidR="00C66B5E" w:rsidRPr="00C66B5E">
          <w:rPr>
            <w:i/>
            <w:iCs/>
            <w:rPrChange w:id="20" w:author="Fabio Alberto Cruz Sanchez" w:date="2021-11-10T10:15:00Z">
              <w:rPr/>
            </w:rPrChange>
          </w:rPr>
          <w:fldChar w:fldCharType="begin"/>
        </w:r>
        <w:r w:rsidR="00C66B5E" w:rsidRPr="00C66B5E">
          <w:rPr>
            <w:i/>
            <w:iCs/>
            <w:rPrChange w:id="21" w:author="Fabio Alberto Cruz Sanchez" w:date="2021-11-10T10:15:00Z">
              <w:rPr/>
            </w:rPrChange>
          </w:rPr>
          <w:instrText xml:space="preserve"> HYPERLINK \l "ref-Ryberg2019" \h </w:instrText>
        </w:r>
        <w:r w:rsidR="00C66B5E" w:rsidRPr="00C66B5E">
          <w:rPr>
            <w:i/>
            <w:iCs/>
            <w:rPrChange w:id="22" w:author="Fabio Alberto Cruz Sanchez" w:date="2021-11-10T10:15:00Z">
              <w:rPr/>
            </w:rPrChange>
          </w:rPr>
          <w:fldChar w:fldCharType="separate"/>
        </w:r>
        <w:r w:rsidR="00C66B5E" w:rsidRPr="00C66B5E">
          <w:rPr>
            <w:rStyle w:val="Lienhypertexte"/>
            <w:i/>
            <w:iCs/>
            <w:vertAlign w:val="superscript"/>
            <w:rPrChange w:id="23" w:author="Fabio Alberto Cruz Sanchez" w:date="2021-11-10T10:15:00Z">
              <w:rPr>
                <w:rStyle w:val="Lienhypertexte"/>
                <w:vertAlign w:val="superscript"/>
              </w:rPr>
            </w:rPrChange>
          </w:rPr>
          <w:t>12</w:t>
        </w:r>
        <w:r w:rsidR="00C66B5E" w:rsidRPr="00C66B5E">
          <w:rPr>
            <w:rStyle w:val="Lienhypertexte"/>
            <w:i/>
            <w:iCs/>
            <w:color w:val="auto"/>
            <w:vertAlign w:val="superscript"/>
            <w:rPrChange w:id="24" w:author="Fabio Alberto Cruz Sanchez" w:date="2021-11-10T10:15:00Z">
              <w:rPr>
                <w:rStyle w:val="Lienhypertexte"/>
                <w:color w:val="auto"/>
                <w:vertAlign w:val="superscript"/>
              </w:rPr>
            </w:rPrChange>
          </w:rPr>
          <w:fldChar w:fldCharType="end"/>
        </w:r>
        <w:r w:rsidR="00C66B5E" w:rsidRPr="00C66B5E">
          <w:rPr>
            <w:i/>
            <w:iCs/>
            <w:rPrChange w:id="25" w:author="Fabio Alberto Cruz Sanchez" w:date="2021-11-10T10:15:00Z">
              <w:rPr/>
            </w:rPrChange>
          </w:rPr>
          <w:t xml:space="preserve">  For aquatic ecosystems, main risks are linked to</w:t>
        </w:r>
        <w:r w:rsidR="00C66B5E" w:rsidRPr="00C66B5E">
          <w:rPr>
            <w:rFonts w:ascii="Calibri" w:hAnsi="Calibri" w:cs="Calibri"/>
            <w:i/>
            <w:iCs/>
            <w:rPrChange w:id="26" w:author="Fabio Alberto Cruz Sanchez" w:date="2021-11-10T10:15:00Z">
              <w:rPr>
                <w:rFonts w:ascii="Calibri" w:hAnsi="Calibri" w:cs="Calibri"/>
              </w:rPr>
            </w:rPrChange>
          </w:rPr>
          <w:t>﻿</w:t>
        </w:r>
        <w:r w:rsidR="00C66B5E" w:rsidRPr="00C66B5E">
          <w:rPr>
            <w:i/>
            <w:iCs/>
            <w:rPrChange w:id="27" w:author="Fabio Alberto Cruz Sanchez" w:date="2021-11-10T10:15:00Z">
              <w:rPr/>
            </w:rPrChange>
          </w:rPr>
          <w:t xml:space="preserve"> standing water that acts as a breeding niche (to mosquitoes, pests, vector-borne diseases transmission), becomes a </w:t>
        </w:r>
        <w:r w:rsidR="00C66B5E" w:rsidRPr="00C66B5E">
          <w:rPr>
            <w:i/>
            <w:iCs/>
            <w:rPrChange w:id="28" w:author="Fabio Alberto Cruz Sanchez" w:date="2021-11-10T10:15:00Z">
              <w:rPr/>
            </w:rPrChange>
          </w:rPr>
          <w:lastRenderedPageBreak/>
          <w:t xml:space="preserve">vector for toxic chemicals, and ultimately disturbs the natural cycles (biogeochemical cycle in terrestrial ecosystems). Additionally, the transfer </w:t>
        </w:r>
        <w:proofErr w:type="gramStart"/>
        <w:r w:rsidR="00C66B5E" w:rsidRPr="00C66B5E">
          <w:rPr>
            <w:i/>
            <w:iCs/>
            <w:rPrChange w:id="29" w:author="Fabio Alberto Cruz Sanchez" w:date="2021-11-10T10:15:00Z">
              <w:rPr/>
            </w:rPrChange>
          </w:rPr>
          <w:t>of  plastic</w:t>
        </w:r>
        <w:proofErr w:type="gramEnd"/>
        <w:r w:rsidR="00C66B5E" w:rsidRPr="00C66B5E">
          <w:rPr>
            <w:i/>
            <w:iCs/>
            <w:rPrChange w:id="30" w:author="Fabio Alberto Cruz Sanchez" w:date="2021-11-10T10:15:00Z">
              <w:rPr/>
            </w:rPrChange>
          </w:rPr>
          <w:t xml:space="preserve"> into the food chain is a clear danger to animal (and </w:t>
        </w:r>
        <w:proofErr w:type="spellStart"/>
        <w:r w:rsidR="00C66B5E" w:rsidRPr="00C66B5E">
          <w:rPr>
            <w:i/>
            <w:iCs/>
            <w:rPrChange w:id="31" w:author="Fabio Alberto Cruz Sanchez" w:date="2021-11-10T10:15:00Z">
              <w:rPr/>
            </w:rPrChange>
          </w:rPr>
          <w:t>certaintly</w:t>
        </w:r>
        <w:proofErr w:type="spellEnd"/>
        <w:r w:rsidR="00C66B5E" w:rsidRPr="00C66B5E">
          <w:rPr>
            <w:i/>
            <w:iCs/>
            <w:rPrChange w:id="32" w:author="Fabio Alberto Cruz Sanchez" w:date="2021-11-10T10:15:00Z">
              <w:rPr/>
            </w:rPrChange>
          </w:rPr>
          <w:t xml:space="preserve"> to humans as well). Thus, reducing the consumption of plastics is of great importance in the long term.</w:t>
        </w:r>
        <w:r>
          <w:rPr>
            <w:i/>
            <w:iCs/>
          </w:rPr>
          <w:t>”</w:t>
        </w:r>
      </w:ins>
    </w:p>
    <w:p w14:paraId="40745240" w14:textId="77777777" w:rsidR="000A0ADB" w:rsidRPr="00C66B5E" w:rsidRDefault="000A0ADB" w:rsidP="000A0ADB">
      <w:pPr>
        <w:shd w:val="clear" w:color="auto" w:fill="FFFFFF"/>
        <w:spacing w:after="0" w:line="240" w:lineRule="auto"/>
        <w:ind w:left="720"/>
        <w:rPr>
          <w:rFonts w:ascii="Garamond" w:eastAsia="Times New Roman" w:hAnsi="Garamond" w:cs="Arial"/>
          <w:i/>
          <w:iCs/>
          <w:color w:val="FF0000"/>
          <w:sz w:val="24"/>
          <w:szCs w:val="24"/>
          <w:lang w:val="es-ES" w:eastAsia="en-GB"/>
          <w:rPrChange w:id="33" w:author="Fabio Alberto Cruz Sanchez" w:date="2021-11-10T10:15:00Z">
            <w:rPr>
              <w:rFonts w:ascii="Garamond" w:eastAsia="Times New Roman" w:hAnsi="Garamond" w:cs="Arial"/>
              <w:color w:val="FF0000"/>
              <w:sz w:val="24"/>
              <w:szCs w:val="24"/>
              <w:lang w:val="es-ES" w:eastAsia="en-GB"/>
            </w:rPr>
          </w:rPrChange>
        </w:rPr>
        <w:pPrChange w:id="34" w:author="Fabio Alberto Cruz Sanchez" w:date="2021-11-10T10:15:00Z">
          <w:pPr>
            <w:shd w:val="clear" w:color="auto" w:fill="FFFFFF"/>
            <w:spacing w:after="0" w:line="240" w:lineRule="auto"/>
          </w:pPr>
        </w:pPrChange>
      </w:pPr>
    </w:p>
    <w:p w14:paraId="2873F02F" w14:textId="268DD404" w:rsidR="00EA1954"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3)      Figure 2.1 – Use the same style of Figs 3 and 4 for indicating a), b) and c). Here their font is really big.</w:t>
      </w:r>
    </w:p>
    <w:p w14:paraId="503149EA" w14:textId="2E6EB6B0" w:rsidR="00EA1954" w:rsidRPr="001D59D3" w:rsidRDefault="00EA1954" w:rsidP="00EA1954">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w:t>
      </w:r>
    </w:p>
    <w:p w14:paraId="4F6B1538" w14:textId="5A19E660" w:rsidR="00EA1954"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4)      Section 2.2 – “We have chosen to use fractional designs to minimize the number of tests, being used as screening designs.” It is suggested to not use the first person in the text. Check the whole manuscript (i.e.</w:t>
      </w:r>
      <w:proofErr w:type="gramStart"/>
      <w:r w:rsidRPr="001D59D3">
        <w:rPr>
          <w:rFonts w:ascii="Garamond" w:eastAsia="Times New Roman" w:hAnsi="Garamond" w:cs="Arial"/>
          <w:color w:val="222222"/>
          <w:sz w:val="24"/>
          <w:szCs w:val="24"/>
          <w:lang w:eastAsia="en-GB"/>
        </w:rPr>
        <w:t xml:space="preserve"> ..</w:t>
      </w:r>
      <w:proofErr w:type="gramEnd"/>
      <w:r w:rsidRPr="001D59D3">
        <w:rPr>
          <w:rFonts w:ascii="Garamond" w:eastAsia="Times New Roman" w:hAnsi="Garamond" w:cs="Arial"/>
          <w:color w:val="222222"/>
          <w:sz w:val="24"/>
          <w:szCs w:val="24"/>
          <w:lang w:eastAsia="en-GB"/>
        </w:rPr>
        <w:t>did not allow us to observe..).</w:t>
      </w:r>
    </w:p>
    <w:p w14:paraId="2EA7D355" w14:textId="621830B3" w:rsidR="00EA1954" w:rsidRPr="001D59D3" w:rsidRDefault="00EA1954" w:rsidP="00EA1954">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changed these two parts of the text.</w:t>
      </w:r>
    </w:p>
    <w:p w14:paraId="64757C63" w14:textId="3C3CC211" w:rsid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5)      Section 2.2 – Where the values, set for the critical parameters, come from? Specifically infill density and printing speed.</w:t>
      </w:r>
    </w:p>
    <w:p w14:paraId="01EDC81E" w14:textId="5224E9BF"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Regarding the printing speed, we have chosen the range based on the paper:</w:t>
      </w:r>
    </w:p>
    <w:p w14:paraId="35CEF7BF" w14:textId="77777777"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Pérez M, Medina-Sánchez G, García-Collado A, Gupta M, Carou D. Surface Quality Enhancement of Fused Deposition Modeling (FDM) Printed Samples Based on the Selection of Critical Printing Parameters. Materials 2018, 11 :1382. https://doi.org/10.3390/ma11081382</w:t>
      </w:r>
    </w:p>
    <w:p w14:paraId="6D281588" w14:textId="2211AE71" w:rsidR="00AC0C79" w:rsidRP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Yao et al. (2019) used a slightly larger range:</w:t>
      </w:r>
    </w:p>
    <w:p w14:paraId="1B5DF8D3" w14:textId="73A480BE" w:rsidR="00AC0C79" w:rsidRPr="00AC0C79" w:rsidRDefault="00AC0C79" w:rsidP="00AC0C79">
      <w:pPr>
        <w:jc w:val="both"/>
        <w:rPr>
          <w:rFonts w:ascii="Garamond" w:hAnsi="Garamond" w:cstheme="majorHAnsi"/>
          <w:color w:val="4472C4" w:themeColor="accent1"/>
          <w:sz w:val="24"/>
          <w:szCs w:val="24"/>
        </w:rPr>
      </w:pPr>
      <w:r w:rsidRPr="002A57B1">
        <w:rPr>
          <w:rFonts w:ascii="Garamond" w:hAnsi="Garamond" w:cstheme="majorHAnsi"/>
          <w:color w:val="4472C4" w:themeColor="accent1"/>
          <w:sz w:val="24"/>
          <w:szCs w:val="24"/>
          <w:lang w:val="fr-FR"/>
        </w:rPr>
        <w:t xml:space="preserve">Yao T, Deng Z, Zhang K, et al. </w:t>
      </w:r>
      <w:r w:rsidRPr="00AC0C79">
        <w:rPr>
          <w:rFonts w:ascii="Garamond" w:hAnsi="Garamond" w:cstheme="majorHAnsi"/>
          <w:color w:val="4472C4" w:themeColor="accent1"/>
          <w:sz w:val="24"/>
          <w:szCs w:val="24"/>
        </w:rPr>
        <w:t xml:space="preserve">A method to predict the ultimate tensile strength of 3D printing polylactic acid (PLA) materials with different printing orientations. Compos Part B </w:t>
      </w:r>
      <w:proofErr w:type="spellStart"/>
      <w:r w:rsidRPr="00AC0C79">
        <w:rPr>
          <w:rFonts w:ascii="Garamond" w:hAnsi="Garamond" w:cstheme="majorHAnsi"/>
          <w:color w:val="4472C4" w:themeColor="accent1"/>
          <w:sz w:val="24"/>
          <w:szCs w:val="24"/>
        </w:rPr>
        <w:t>Eng</w:t>
      </w:r>
      <w:proofErr w:type="spellEnd"/>
      <w:r w:rsidRPr="00AC0C79">
        <w:rPr>
          <w:rFonts w:ascii="Garamond" w:hAnsi="Garamond" w:cstheme="majorHAnsi"/>
          <w:color w:val="4472C4" w:themeColor="accent1"/>
          <w:sz w:val="24"/>
          <w:szCs w:val="24"/>
        </w:rPr>
        <w:t xml:space="preserve"> 2019; 163: 393–402.</w:t>
      </w:r>
    </w:p>
    <w:p w14:paraId="08EBF5A2" w14:textId="367D9C77" w:rsidR="00AC0C79" w:rsidRDefault="00AC0C79" w:rsidP="00AC0C79">
      <w:pPr>
        <w:jc w:val="both"/>
        <w:rPr>
          <w:rFonts w:ascii="Garamond" w:hAnsi="Garamond" w:cstheme="majorHAnsi"/>
          <w:color w:val="4472C4" w:themeColor="accent1"/>
          <w:sz w:val="24"/>
          <w:szCs w:val="24"/>
        </w:rPr>
      </w:pPr>
      <w:r w:rsidRPr="00AC0C79">
        <w:rPr>
          <w:rFonts w:ascii="Garamond" w:hAnsi="Garamond" w:cstheme="majorHAnsi"/>
          <w:color w:val="4472C4" w:themeColor="accent1"/>
          <w:sz w:val="24"/>
          <w:szCs w:val="24"/>
        </w:rPr>
        <w:t xml:space="preserve">We have used also this paper as reference and we are including both references in the manuscript. </w:t>
      </w:r>
    </w:p>
    <w:p w14:paraId="46962487" w14:textId="77777777" w:rsidR="008158DA" w:rsidRPr="0016522C" w:rsidRDefault="008158DA" w:rsidP="0016522C">
      <w:pPr>
        <w:jc w:val="both"/>
        <w:rPr>
          <w:rFonts w:ascii="Garamond" w:hAnsi="Garamond" w:cstheme="majorHAnsi"/>
          <w:color w:val="4472C4" w:themeColor="accent1"/>
          <w:sz w:val="24"/>
          <w:szCs w:val="24"/>
        </w:rPr>
      </w:pPr>
      <w:r>
        <w:rPr>
          <w:rFonts w:ascii="Garamond" w:hAnsi="Garamond" w:cstheme="majorHAnsi"/>
          <w:color w:val="4472C4" w:themeColor="accent1"/>
          <w:sz w:val="24"/>
          <w:szCs w:val="24"/>
        </w:rPr>
        <w:t>Regarding the infill density we used as reference:</w:t>
      </w:r>
      <w:r>
        <w:rPr>
          <w:rFonts w:ascii="Garamond" w:hAnsi="Garamond" w:cstheme="majorHAnsi"/>
          <w:color w:val="4472C4" w:themeColor="accent1"/>
          <w:sz w:val="24"/>
          <w:szCs w:val="24"/>
        </w:rPr>
        <w:br/>
      </w:r>
      <w:proofErr w:type="spellStart"/>
      <w:r w:rsidRPr="0016522C">
        <w:rPr>
          <w:rFonts w:ascii="Garamond" w:hAnsi="Garamond" w:cstheme="majorHAnsi"/>
          <w:color w:val="4472C4" w:themeColor="accent1"/>
          <w:sz w:val="24"/>
          <w:szCs w:val="24"/>
        </w:rPr>
        <w:t>Alafaghani</w:t>
      </w:r>
      <w:proofErr w:type="spellEnd"/>
      <w:r w:rsidRPr="0016522C">
        <w:rPr>
          <w:rFonts w:ascii="Garamond" w:hAnsi="Garamond" w:cstheme="majorHAnsi"/>
          <w:color w:val="4472C4" w:themeColor="accent1"/>
          <w:sz w:val="24"/>
          <w:szCs w:val="24"/>
        </w:rPr>
        <w:t xml:space="preserve"> A </w:t>
      </w:r>
      <w:proofErr w:type="spellStart"/>
      <w:r w:rsidRPr="0016522C">
        <w:rPr>
          <w:rFonts w:ascii="Garamond" w:hAnsi="Garamond" w:cstheme="majorHAnsi"/>
          <w:color w:val="4472C4" w:themeColor="accent1"/>
          <w:sz w:val="24"/>
          <w:szCs w:val="24"/>
        </w:rPr>
        <w:t>aldin</w:t>
      </w:r>
      <w:proofErr w:type="spellEnd"/>
      <w:r w:rsidRPr="0016522C">
        <w:rPr>
          <w:rFonts w:ascii="Garamond" w:hAnsi="Garamond" w:cstheme="majorHAnsi"/>
          <w:color w:val="4472C4" w:themeColor="accent1"/>
          <w:sz w:val="24"/>
          <w:szCs w:val="24"/>
        </w:rPr>
        <w:t xml:space="preserve">, </w:t>
      </w:r>
      <w:proofErr w:type="spellStart"/>
      <w:r w:rsidRPr="0016522C">
        <w:rPr>
          <w:rFonts w:ascii="Garamond" w:hAnsi="Garamond" w:cstheme="majorHAnsi"/>
          <w:color w:val="4472C4" w:themeColor="accent1"/>
          <w:sz w:val="24"/>
          <w:szCs w:val="24"/>
        </w:rPr>
        <w:t>Qattawi</w:t>
      </w:r>
      <w:proofErr w:type="spellEnd"/>
      <w:r w:rsidRPr="0016522C">
        <w:rPr>
          <w:rFonts w:ascii="Garamond" w:hAnsi="Garamond" w:cstheme="majorHAnsi"/>
          <w:color w:val="4472C4" w:themeColor="accent1"/>
          <w:sz w:val="24"/>
          <w:szCs w:val="24"/>
        </w:rPr>
        <w:t xml:space="preserve"> A. Investigating the effect of fused deposition modeling processing parameters using Taguchi design of experiment method. J </w:t>
      </w:r>
      <w:proofErr w:type="spellStart"/>
      <w:r w:rsidRPr="0016522C">
        <w:rPr>
          <w:rFonts w:ascii="Garamond" w:hAnsi="Garamond" w:cstheme="majorHAnsi"/>
          <w:color w:val="4472C4" w:themeColor="accent1"/>
          <w:sz w:val="24"/>
          <w:szCs w:val="24"/>
        </w:rPr>
        <w:t>Manuf</w:t>
      </w:r>
      <w:proofErr w:type="spellEnd"/>
      <w:r w:rsidRPr="0016522C">
        <w:rPr>
          <w:rFonts w:ascii="Garamond" w:hAnsi="Garamond" w:cstheme="majorHAnsi"/>
          <w:color w:val="4472C4" w:themeColor="accent1"/>
          <w:sz w:val="24"/>
          <w:szCs w:val="24"/>
        </w:rPr>
        <w:t xml:space="preserve"> Process 2018; 36: 164–174.</w:t>
      </w:r>
    </w:p>
    <w:p w14:paraId="0BE85202" w14:textId="1F9FAEB1" w:rsidR="008158DA" w:rsidRDefault="008158DA" w:rsidP="00AC0C79">
      <w:pPr>
        <w:jc w:val="both"/>
        <w:rPr>
          <w:rFonts w:ascii="Garamond" w:hAnsi="Garamond" w:cstheme="majorHAnsi"/>
          <w:color w:val="4472C4" w:themeColor="accent1"/>
          <w:sz w:val="24"/>
          <w:szCs w:val="24"/>
        </w:rPr>
      </w:pPr>
      <w:r>
        <w:rPr>
          <w:rFonts w:ascii="Garamond" w:hAnsi="Garamond" w:cstheme="majorHAnsi"/>
          <w:color w:val="4472C4" w:themeColor="accent1"/>
          <w:sz w:val="24"/>
          <w:szCs w:val="24"/>
        </w:rPr>
        <w:t>The authors used a larger range. We have decided to reduce it in order to diminish the gap in infill density between specimens. We are including the reference also in the text.</w:t>
      </w:r>
    </w:p>
    <w:p w14:paraId="5BBE106B" w14:textId="0A31CA7E"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6)      Figure 3b – Unit of Printing speed (Young Modulus) is not completely visible in the graph. Please, fix it.</w:t>
      </w:r>
    </w:p>
    <w:p w14:paraId="1110EC40" w14:textId="77777777" w:rsidR="00CA360F" w:rsidRDefault="007B6CBA" w:rsidP="00CA360F">
      <w:pPr>
        <w:shd w:val="clear" w:color="auto" w:fill="FFFFFF"/>
        <w:tabs>
          <w:tab w:val="left" w:pos="3254"/>
        </w:tabs>
        <w:spacing w:after="0" w:line="240" w:lineRule="auto"/>
        <w:rPr>
          <w:ins w:id="35" w:author="Fabio Alberto Cruz Sanchez" w:date="2021-11-10T10:22:00Z"/>
          <w:rFonts w:ascii="Garamond" w:eastAsia="Times New Roman" w:hAnsi="Garamond" w:cs="Arial"/>
          <w:color w:val="FF0000"/>
          <w:sz w:val="24"/>
          <w:szCs w:val="24"/>
          <w:lang w:eastAsia="en-GB"/>
        </w:rPr>
      </w:pPr>
      <w:r w:rsidRPr="001D59D3">
        <w:rPr>
          <w:rFonts w:ascii="Garamond" w:eastAsia="Times New Roman" w:hAnsi="Garamond" w:cs="Arial"/>
          <w:color w:val="FF0000"/>
          <w:sz w:val="24"/>
          <w:szCs w:val="24"/>
          <w:lang w:eastAsia="en-GB"/>
        </w:rPr>
        <w:t>Fabio</w:t>
      </w:r>
    </w:p>
    <w:p w14:paraId="2F6F7EA6" w14:textId="77777777" w:rsidR="00CA360F" w:rsidRDefault="00CA360F" w:rsidP="00CA360F">
      <w:pPr>
        <w:shd w:val="clear" w:color="auto" w:fill="FFFFFF"/>
        <w:tabs>
          <w:tab w:val="left" w:pos="3254"/>
        </w:tabs>
        <w:spacing w:after="0" w:line="240" w:lineRule="auto"/>
        <w:rPr>
          <w:ins w:id="36" w:author="Fabio Alberto Cruz Sanchez" w:date="2021-11-10T10:22:00Z"/>
          <w:rFonts w:ascii="Garamond" w:eastAsia="Times New Roman" w:hAnsi="Garamond" w:cs="Arial"/>
          <w:color w:val="FF0000"/>
          <w:sz w:val="24"/>
          <w:szCs w:val="24"/>
          <w:lang w:eastAsia="en-GB"/>
        </w:rPr>
      </w:pPr>
    </w:p>
    <w:p w14:paraId="7B230512" w14:textId="77777777" w:rsidR="00CA360F" w:rsidRDefault="00CA360F" w:rsidP="00CA360F">
      <w:pPr>
        <w:shd w:val="clear" w:color="auto" w:fill="FFFFFF"/>
        <w:tabs>
          <w:tab w:val="left" w:pos="3254"/>
        </w:tabs>
        <w:spacing w:after="0" w:line="240" w:lineRule="auto"/>
        <w:rPr>
          <w:ins w:id="37" w:author="Fabio Alberto Cruz Sanchez" w:date="2021-11-10T10:22:00Z"/>
          <w:rFonts w:ascii="Garamond" w:eastAsia="Times New Roman" w:hAnsi="Garamond" w:cs="Arial"/>
          <w:color w:val="FF0000"/>
          <w:sz w:val="24"/>
          <w:szCs w:val="24"/>
          <w:lang w:eastAsia="en-GB"/>
        </w:rPr>
      </w:pPr>
      <w:ins w:id="38" w:author="Fabio Alberto Cruz Sanchez" w:date="2021-11-10T10:22:00Z">
        <w:r>
          <w:rPr>
            <w:rFonts w:ascii="Garamond" w:eastAsia="Times New Roman" w:hAnsi="Garamond" w:cs="Arial"/>
            <w:color w:val="FF0000"/>
            <w:sz w:val="24"/>
            <w:szCs w:val="24"/>
            <w:lang w:eastAsia="en-GB"/>
          </w:rPr>
          <w:t>Thank you for the remark. Changes were made to better display the information on the graphic.</w:t>
        </w:r>
      </w:ins>
    </w:p>
    <w:p w14:paraId="78F5071D" w14:textId="7CE86977" w:rsidR="007B6CBA" w:rsidRPr="001D59D3" w:rsidRDefault="00CA360F" w:rsidP="00CA360F">
      <w:pPr>
        <w:shd w:val="clear" w:color="auto" w:fill="FFFFFF"/>
        <w:tabs>
          <w:tab w:val="left" w:pos="3254"/>
        </w:tabs>
        <w:spacing w:after="0" w:line="240" w:lineRule="auto"/>
        <w:rPr>
          <w:rFonts w:ascii="Garamond" w:eastAsia="Times New Roman" w:hAnsi="Garamond" w:cs="Arial"/>
          <w:color w:val="FF0000"/>
          <w:sz w:val="24"/>
          <w:szCs w:val="24"/>
          <w:lang w:eastAsia="en-GB"/>
        </w:rPr>
        <w:pPrChange w:id="39" w:author="Fabio Alberto Cruz Sanchez" w:date="2021-11-10T10:22:00Z">
          <w:pPr>
            <w:shd w:val="clear" w:color="auto" w:fill="FFFFFF"/>
            <w:spacing w:after="0" w:line="240" w:lineRule="auto"/>
          </w:pPr>
        </w:pPrChange>
      </w:pPr>
      <w:ins w:id="40" w:author="Fabio Alberto Cruz Sanchez" w:date="2021-11-10T10:22:00Z">
        <w:r>
          <w:rPr>
            <w:rFonts w:ascii="Garamond" w:eastAsia="Times New Roman" w:hAnsi="Garamond" w:cs="Arial"/>
            <w:color w:val="FF0000"/>
            <w:sz w:val="24"/>
            <w:szCs w:val="24"/>
            <w:lang w:eastAsia="en-GB"/>
          </w:rPr>
          <w:tab/>
        </w:r>
      </w:ins>
    </w:p>
    <w:p w14:paraId="6277C6DF" w14:textId="2815553F"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7)      Figure 4 – Why do Region A and Region B have intersected values? Between 70% and 85% the slope is actually linear.</w:t>
      </w:r>
    </w:p>
    <w:p w14:paraId="55740B81" w14:textId="160F76F3" w:rsidR="007B6CBA" w:rsidRDefault="007B6CBA" w:rsidP="00C941C5">
      <w:pPr>
        <w:shd w:val="clear" w:color="auto" w:fill="FFFFFF"/>
        <w:spacing w:after="0" w:line="240" w:lineRule="auto"/>
        <w:rPr>
          <w:ins w:id="41" w:author="Fabio Alberto Cruz Sanchez" w:date="2021-11-10T11:18:00Z"/>
          <w:rFonts w:ascii="Garamond" w:eastAsia="Times New Roman" w:hAnsi="Garamond" w:cs="Arial"/>
          <w:color w:val="FF0000"/>
          <w:sz w:val="24"/>
          <w:szCs w:val="24"/>
          <w:lang w:val="es-ES" w:eastAsia="en-GB"/>
        </w:rPr>
      </w:pPr>
      <w:r w:rsidRPr="001D59D3">
        <w:rPr>
          <w:rFonts w:ascii="Garamond" w:eastAsia="Times New Roman" w:hAnsi="Garamond" w:cs="Arial"/>
          <w:color w:val="FF0000"/>
          <w:sz w:val="24"/>
          <w:szCs w:val="24"/>
          <w:lang w:eastAsia="en-GB"/>
        </w:rPr>
        <w:t xml:space="preserve">Fabio, </w:t>
      </w:r>
      <w:proofErr w:type="spellStart"/>
      <w:r w:rsidRPr="001D59D3">
        <w:rPr>
          <w:rFonts w:ascii="Garamond" w:eastAsia="Times New Roman" w:hAnsi="Garamond" w:cs="Arial"/>
          <w:color w:val="FF0000"/>
          <w:sz w:val="24"/>
          <w:szCs w:val="24"/>
          <w:lang w:eastAsia="en-GB"/>
        </w:rPr>
        <w:t>cambiémoslo</w:t>
      </w:r>
      <w:proofErr w:type="spellEnd"/>
      <w:r w:rsidRPr="001D59D3">
        <w:rPr>
          <w:rFonts w:ascii="Garamond" w:eastAsia="Times New Roman" w:hAnsi="Garamond" w:cs="Arial"/>
          <w:color w:val="FF0000"/>
          <w:sz w:val="24"/>
          <w:szCs w:val="24"/>
          <w:lang w:eastAsia="en-GB"/>
        </w:rPr>
        <w:t xml:space="preserve"> a</w:t>
      </w:r>
      <w:r w:rsidR="00B80B7A" w:rsidRPr="001D59D3">
        <w:rPr>
          <w:rFonts w:ascii="Garamond" w:eastAsia="Times New Roman" w:hAnsi="Garamond" w:cs="Arial"/>
          <w:color w:val="FF0000"/>
          <w:sz w:val="24"/>
          <w:szCs w:val="24"/>
          <w:lang w:eastAsia="en-GB"/>
        </w:rPr>
        <w:t xml:space="preserve"> la idea original. </w:t>
      </w:r>
      <w:r w:rsidR="00366409">
        <w:rPr>
          <w:rFonts w:ascii="Garamond" w:eastAsia="Times New Roman" w:hAnsi="Garamond" w:cs="Arial"/>
          <w:color w:val="FF0000"/>
          <w:sz w:val="24"/>
          <w:szCs w:val="24"/>
          <w:lang w:val="es-ES" w:eastAsia="en-GB"/>
        </w:rPr>
        <w:t>H</w:t>
      </w:r>
      <w:r w:rsidR="00B80B7A" w:rsidRPr="001D59D3">
        <w:rPr>
          <w:rFonts w:ascii="Garamond" w:eastAsia="Times New Roman" w:hAnsi="Garamond" w:cs="Arial"/>
          <w:color w:val="FF0000"/>
          <w:sz w:val="24"/>
          <w:szCs w:val="24"/>
          <w:lang w:val="es-ES" w:eastAsia="en-GB"/>
        </w:rPr>
        <w:t>asta 85 % en línea recta.</w:t>
      </w:r>
    </w:p>
    <w:p w14:paraId="6A52FE73" w14:textId="53B7C307" w:rsidR="00AB5150" w:rsidRDefault="00AB5150" w:rsidP="00C941C5">
      <w:pPr>
        <w:shd w:val="clear" w:color="auto" w:fill="FFFFFF"/>
        <w:spacing w:after="0" w:line="240" w:lineRule="auto"/>
        <w:rPr>
          <w:ins w:id="42" w:author="Fabio Alberto Cruz Sanchez" w:date="2021-11-10T11:18:00Z"/>
          <w:rFonts w:ascii="Garamond" w:eastAsia="Times New Roman" w:hAnsi="Garamond" w:cs="Arial"/>
          <w:color w:val="FF0000"/>
          <w:sz w:val="24"/>
          <w:szCs w:val="24"/>
          <w:lang w:val="es-ES" w:eastAsia="en-GB"/>
        </w:rPr>
      </w:pPr>
    </w:p>
    <w:p w14:paraId="4BC1BBA9" w14:textId="13AFF10D" w:rsidR="00AB5150" w:rsidRPr="00AB5150" w:rsidRDefault="00AB5150" w:rsidP="00C941C5">
      <w:pPr>
        <w:shd w:val="clear" w:color="auto" w:fill="FFFFFF"/>
        <w:spacing w:after="0" w:line="240" w:lineRule="auto"/>
        <w:rPr>
          <w:ins w:id="43" w:author="Fabio Alberto Cruz Sanchez" w:date="2021-11-10T11:18:00Z"/>
          <w:rFonts w:ascii="Garamond" w:eastAsia="Times New Roman" w:hAnsi="Garamond" w:cs="Arial"/>
          <w:color w:val="FF0000"/>
          <w:sz w:val="24"/>
          <w:szCs w:val="24"/>
          <w:highlight w:val="yellow"/>
          <w:lang w:val="es-ES" w:eastAsia="en-GB"/>
          <w:rPrChange w:id="44" w:author="Fabio Alberto Cruz Sanchez" w:date="2021-11-10T11:32:00Z">
            <w:rPr>
              <w:ins w:id="45" w:author="Fabio Alberto Cruz Sanchez" w:date="2021-11-10T11:18:00Z"/>
              <w:rFonts w:ascii="Garamond" w:eastAsia="Times New Roman" w:hAnsi="Garamond" w:cs="Arial"/>
              <w:color w:val="FF0000"/>
              <w:sz w:val="24"/>
              <w:szCs w:val="24"/>
              <w:lang w:val="es-ES" w:eastAsia="en-GB"/>
            </w:rPr>
          </w:rPrChange>
        </w:rPr>
      </w:pPr>
      <w:proofErr w:type="spellStart"/>
      <w:ins w:id="46" w:author="Fabio Alberto Cruz Sanchez" w:date="2021-11-10T11:18:00Z">
        <w:r w:rsidRPr="00AB5150">
          <w:rPr>
            <w:rFonts w:ascii="Garamond" w:eastAsia="Times New Roman" w:hAnsi="Garamond" w:cs="Arial"/>
            <w:color w:val="FF0000"/>
            <w:sz w:val="24"/>
            <w:szCs w:val="24"/>
            <w:highlight w:val="yellow"/>
            <w:lang w:val="es-ES" w:eastAsia="en-GB"/>
            <w:rPrChange w:id="47" w:author="Fabio Alberto Cruz Sanchez" w:date="2021-11-10T11:32:00Z">
              <w:rPr>
                <w:rFonts w:ascii="Garamond" w:eastAsia="Times New Roman" w:hAnsi="Garamond" w:cs="Arial"/>
                <w:color w:val="FF0000"/>
                <w:sz w:val="24"/>
                <w:szCs w:val="24"/>
                <w:lang w:val="es-ES" w:eastAsia="en-GB"/>
              </w:rPr>
            </w:rPrChange>
          </w:rPr>
          <w:t>CHanges</w:t>
        </w:r>
        <w:proofErr w:type="spellEnd"/>
        <w:r w:rsidRPr="00AB5150">
          <w:rPr>
            <w:rFonts w:ascii="Garamond" w:eastAsia="Times New Roman" w:hAnsi="Garamond" w:cs="Arial"/>
            <w:color w:val="FF0000"/>
            <w:sz w:val="24"/>
            <w:szCs w:val="24"/>
            <w:highlight w:val="yellow"/>
            <w:lang w:val="es-ES" w:eastAsia="en-GB"/>
            <w:rPrChange w:id="48"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49" w:author="Fabio Alberto Cruz Sanchez" w:date="2021-11-10T11:32:00Z">
              <w:rPr>
                <w:rFonts w:ascii="Garamond" w:eastAsia="Times New Roman" w:hAnsi="Garamond" w:cs="Arial"/>
                <w:color w:val="FF0000"/>
                <w:sz w:val="24"/>
                <w:szCs w:val="24"/>
                <w:lang w:val="es-ES" w:eastAsia="en-GB"/>
              </w:rPr>
            </w:rPrChange>
          </w:rPr>
          <w:t>were</w:t>
        </w:r>
        <w:proofErr w:type="spellEnd"/>
        <w:r w:rsidRPr="00AB5150">
          <w:rPr>
            <w:rFonts w:ascii="Garamond" w:eastAsia="Times New Roman" w:hAnsi="Garamond" w:cs="Arial"/>
            <w:color w:val="FF0000"/>
            <w:sz w:val="24"/>
            <w:szCs w:val="24"/>
            <w:highlight w:val="yellow"/>
            <w:lang w:val="es-ES" w:eastAsia="en-GB"/>
            <w:rPrChange w:id="50"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51" w:author="Fabio Alberto Cruz Sanchez" w:date="2021-11-10T11:32:00Z">
              <w:rPr>
                <w:rFonts w:ascii="Garamond" w:eastAsia="Times New Roman" w:hAnsi="Garamond" w:cs="Arial"/>
                <w:color w:val="FF0000"/>
                <w:sz w:val="24"/>
                <w:szCs w:val="24"/>
                <w:lang w:val="es-ES" w:eastAsia="en-GB"/>
              </w:rPr>
            </w:rPrChange>
          </w:rPr>
          <w:t>made</w:t>
        </w:r>
        <w:proofErr w:type="spellEnd"/>
        <w:r w:rsidRPr="00AB5150">
          <w:rPr>
            <w:rFonts w:ascii="Garamond" w:eastAsia="Times New Roman" w:hAnsi="Garamond" w:cs="Arial"/>
            <w:color w:val="FF0000"/>
            <w:sz w:val="24"/>
            <w:szCs w:val="24"/>
            <w:highlight w:val="yellow"/>
            <w:lang w:val="es-ES" w:eastAsia="en-GB"/>
            <w:rPrChange w:id="52" w:author="Fabio Alberto Cruz Sanchez" w:date="2021-11-10T11:32:00Z">
              <w:rPr>
                <w:rFonts w:ascii="Garamond" w:eastAsia="Times New Roman" w:hAnsi="Garamond" w:cs="Arial"/>
                <w:color w:val="FF0000"/>
                <w:sz w:val="24"/>
                <w:szCs w:val="24"/>
                <w:lang w:val="es-ES" w:eastAsia="en-GB"/>
              </w:rPr>
            </w:rPrChange>
          </w:rPr>
          <w:t xml:space="preserve"> to </w:t>
        </w:r>
        <w:proofErr w:type="spellStart"/>
        <w:r w:rsidRPr="00AB5150">
          <w:rPr>
            <w:rFonts w:ascii="Garamond" w:eastAsia="Times New Roman" w:hAnsi="Garamond" w:cs="Arial"/>
            <w:color w:val="FF0000"/>
            <w:sz w:val="24"/>
            <w:szCs w:val="24"/>
            <w:highlight w:val="yellow"/>
            <w:lang w:val="es-ES" w:eastAsia="en-GB"/>
            <w:rPrChange w:id="53" w:author="Fabio Alberto Cruz Sanchez" w:date="2021-11-10T11:32:00Z">
              <w:rPr>
                <w:rFonts w:ascii="Garamond" w:eastAsia="Times New Roman" w:hAnsi="Garamond" w:cs="Arial"/>
                <w:color w:val="FF0000"/>
                <w:sz w:val="24"/>
                <w:szCs w:val="24"/>
                <w:lang w:val="es-ES" w:eastAsia="en-GB"/>
              </w:rPr>
            </w:rPrChange>
          </w:rPr>
          <w:t>the</w:t>
        </w:r>
        <w:proofErr w:type="spellEnd"/>
        <w:r w:rsidRPr="00AB5150">
          <w:rPr>
            <w:rFonts w:ascii="Garamond" w:eastAsia="Times New Roman" w:hAnsi="Garamond" w:cs="Arial"/>
            <w:color w:val="FF0000"/>
            <w:sz w:val="24"/>
            <w:szCs w:val="24"/>
            <w:highlight w:val="yellow"/>
            <w:lang w:val="es-ES" w:eastAsia="en-GB"/>
            <w:rPrChange w:id="54"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55" w:author="Fabio Alberto Cruz Sanchez" w:date="2021-11-10T11:32:00Z">
              <w:rPr>
                <w:rFonts w:ascii="Garamond" w:eastAsia="Times New Roman" w:hAnsi="Garamond" w:cs="Arial"/>
                <w:color w:val="FF0000"/>
                <w:sz w:val="24"/>
                <w:szCs w:val="24"/>
                <w:lang w:val="es-ES" w:eastAsia="en-GB"/>
              </w:rPr>
            </w:rPrChange>
          </w:rPr>
          <w:t>graphic</w:t>
        </w:r>
        <w:proofErr w:type="spellEnd"/>
        <w:r w:rsidRPr="00AB5150">
          <w:rPr>
            <w:rFonts w:ascii="Garamond" w:eastAsia="Times New Roman" w:hAnsi="Garamond" w:cs="Arial"/>
            <w:color w:val="FF0000"/>
            <w:sz w:val="24"/>
            <w:szCs w:val="24"/>
            <w:highlight w:val="yellow"/>
            <w:lang w:val="es-ES" w:eastAsia="en-GB"/>
            <w:rPrChange w:id="56" w:author="Fabio Alberto Cruz Sanchez" w:date="2021-11-10T11:32:00Z">
              <w:rPr>
                <w:rFonts w:ascii="Garamond" w:eastAsia="Times New Roman" w:hAnsi="Garamond" w:cs="Arial"/>
                <w:color w:val="FF0000"/>
                <w:sz w:val="24"/>
                <w:szCs w:val="24"/>
                <w:lang w:val="es-ES" w:eastAsia="en-GB"/>
              </w:rPr>
            </w:rPrChange>
          </w:rPr>
          <w:t xml:space="preserve">. </w:t>
        </w:r>
      </w:ins>
    </w:p>
    <w:p w14:paraId="5FBF41CF" w14:textId="3EA0DD73" w:rsidR="00AB5150" w:rsidRPr="001D59D3" w:rsidRDefault="00AB5150" w:rsidP="00C941C5">
      <w:pPr>
        <w:shd w:val="clear" w:color="auto" w:fill="FFFFFF"/>
        <w:spacing w:after="0" w:line="240" w:lineRule="auto"/>
        <w:rPr>
          <w:rFonts w:ascii="Garamond" w:eastAsia="Times New Roman" w:hAnsi="Garamond" w:cs="Arial"/>
          <w:color w:val="FF0000"/>
          <w:sz w:val="24"/>
          <w:szCs w:val="24"/>
          <w:lang w:val="es-ES" w:eastAsia="en-GB"/>
        </w:rPr>
      </w:pPr>
      <w:proofErr w:type="spellStart"/>
      <w:ins w:id="57" w:author="Fabio Alberto Cruz Sanchez" w:date="2021-11-10T11:18:00Z">
        <w:r w:rsidRPr="00AB5150">
          <w:rPr>
            <w:rFonts w:ascii="Garamond" w:eastAsia="Times New Roman" w:hAnsi="Garamond" w:cs="Arial"/>
            <w:color w:val="FF0000"/>
            <w:sz w:val="24"/>
            <w:szCs w:val="24"/>
            <w:highlight w:val="yellow"/>
            <w:lang w:val="es-ES" w:eastAsia="en-GB"/>
            <w:rPrChange w:id="58" w:author="Fabio Alberto Cruz Sanchez" w:date="2021-11-10T11:32:00Z">
              <w:rPr>
                <w:rFonts w:ascii="Garamond" w:eastAsia="Times New Roman" w:hAnsi="Garamond" w:cs="Arial"/>
                <w:color w:val="FF0000"/>
                <w:sz w:val="24"/>
                <w:szCs w:val="24"/>
                <w:lang w:val="es-ES" w:eastAsia="en-GB"/>
              </w:rPr>
            </w:rPrChange>
          </w:rPr>
          <w:t>The</w:t>
        </w:r>
        <w:proofErr w:type="spellEnd"/>
        <w:r w:rsidRPr="00AB5150">
          <w:rPr>
            <w:rFonts w:ascii="Garamond" w:eastAsia="Times New Roman" w:hAnsi="Garamond" w:cs="Arial"/>
            <w:color w:val="FF0000"/>
            <w:sz w:val="24"/>
            <w:szCs w:val="24"/>
            <w:highlight w:val="yellow"/>
            <w:lang w:val="es-ES" w:eastAsia="en-GB"/>
            <w:rPrChange w:id="59"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60" w:author="Fabio Alberto Cruz Sanchez" w:date="2021-11-10T11:32:00Z">
              <w:rPr>
                <w:rFonts w:ascii="Garamond" w:eastAsia="Times New Roman" w:hAnsi="Garamond" w:cs="Arial"/>
                <w:color w:val="FF0000"/>
                <w:sz w:val="24"/>
                <w:szCs w:val="24"/>
                <w:lang w:val="es-ES" w:eastAsia="en-GB"/>
              </w:rPr>
            </w:rPrChange>
          </w:rPr>
          <w:t>main</w:t>
        </w:r>
        <w:proofErr w:type="spellEnd"/>
        <w:r w:rsidRPr="00AB5150">
          <w:rPr>
            <w:rFonts w:ascii="Garamond" w:eastAsia="Times New Roman" w:hAnsi="Garamond" w:cs="Arial"/>
            <w:color w:val="FF0000"/>
            <w:sz w:val="24"/>
            <w:szCs w:val="24"/>
            <w:highlight w:val="yellow"/>
            <w:lang w:val="es-ES" w:eastAsia="en-GB"/>
            <w:rPrChange w:id="61"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62" w:author="Fabio Alberto Cruz Sanchez" w:date="2021-11-10T11:32:00Z">
              <w:rPr>
                <w:rFonts w:ascii="Garamond" w:eastAsia="Times New Roman" w:hAnsi="Garamond" w:cs="Arial"/>
                <w:color w:val="FF0000"/>
                <w:sz w:val="24"/>
                <w:szCs w:val="24"/>
                <w:lang w:val="es-ES" w:eastAsia="en-GB"/>
              </w:rPr>
            </w:rPrChange>
          </w:rPr>
          <w:t>point</w:t>
        </w:r>
        <w:proofErr w:type="spellEnd"/>
        <w:r w:rsidRPr="00AB5150">
          <w:rPr>
            <w:rFonts w:ascii="Garamond" w:eastAsia="Times New Roman" w:hAnsi="Garamond" w:cs="Arial"/>
            <w:color w:val="FF0000"/>
            <w:sz w:val="24"/>
            <w:szCs w:val="24"/>
            <w:highlight w:val="yellow"/>
            <w:lang w:val="es-ES" w:eastAsia="en-GB"/>
            <w:rPrChange w:id="63"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64" w:author="Fabio Alberto Cruz Sanchez" w:date="2021-11-10T11:32:00Z">
              <w:rPr>
                <w:rFonts w:ascii="Garamond" w:eastAsia="Times New Roman" w:hAnsi="Garamond" w:cs="Arial"/>
                <w:color w:val="FF0000"/>
                <w:sz w:val="24"/>
                <w:szCs w:val="24"/>
                <w:lang w:val="es-ES" w:eastAsia="en-GB"/>
              </w:rPr>
            </w:rPrChange>
          </w:rPr>
          <w:t>that</w:t>
        </w:r>
        <w:proofErr w:type="spellEnd"/>
        <w:r w:rsidRPr="00AB5150">
          <w:rPr>
            <w:rFonts w:ascii="Garamond" w:eastAsia="Times New Roman" w:hAnsi="Garamond" w:cs="Arial"/>
            <w:color w:val="FF0000"/>
            <w:sz w:val="24"/>
            <w:szCs w:val="24"/>
            <w:highlight w:val="yellow"/>
            <w:lang w:val="es-ES" w:eastAsia="en-GB"/>
            <w:rPrChange w:id="65"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66" w:author="Fabio Alberto Cruz Sanchez" w:date="2021-11-10T11:32:00Z">
              <w:rPr>
                <w:rFonts w:ascii="Garamond" w:eastAsia="Times New Roman" w:hAnsi="Garamond" w:cs="Arial"/>
                <w:color w:val="FF0000"/>
                <w:sz w:val="24"/>
                <w:szCs w:val="24"/>
                <w:lang w:val="es-ES" w:eastAsia="en-GB"/>
              </w:rPr>
            </w:rPrChange>
          </w:rPr>
          <w:t>we</w:t>
        </w:r>
        <w:proofErr w:type="spellEnd"/>
        <w:r w:rsidRPr="00AB5150">
          <w:rPr>
            <w:rFonts w:ascii="Garamond" w:eastAsia="Times New Roman" w:hAnsi="Garamond" w:cs="Arial"/>
            <w:color w:val="FF0000"/>
            <w:sz w:val="24"/>
            <w:szCs w:val="24"/>
            <w:highlight w:val="yellow"/>
            <w:lang w:val="es-ES" w:eastAsia="en-GB"/>
            <w:rPrChange w:id="67"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68" w:author="Fabio Alberto Cruz Sanchez" w:date="2021-11-10T11:32:00Z">
              <w:rPr>
                <w:rFonts w:ascii="Garamond" w:eastAsia="Times New Roman" w:hAnsi="Garamond" w:cs="Arial"/>
                <w:color w:val="FF0000"/>
                <w:sz w:val="24"/>
                <w:szCs w:val="24"/>
                <w:lang w:val="es-ES" w:eastAsia="en-GB"/>
              </w:rPr>
            </w:rPrChange>
          </w:rPr>
          <w:t>would</w:t>
        </w:r>
        <w:proofErr w:type="spellEnd"/>
        <w:r w:rsidRPr="00AB5150">
          <w:rPr>
            <w:rFonts w:ascii="Garamond" w:eastAsia="Times New Roman" w:hAnsi="Garamond" w:cs="Arial"/>
            <w:color w:val="FF0000"/>
            <w:sz w:val="24"/>
            <w:szCs w:val="24"/>
            <w:highlight w:val="yellow"/>
            <w:lang w:val="es-ES" w:eastAsia="en-GB"/>
            <w:rPrChange w:id="69"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70" w:author="Fabio Alberto Cruz Sanchez" w:date="2021-11-10T11:32:00Z">
              <w:rPr>
                <w:rFonts w:ascii="Garamond" w:eastAsia="Times New Roman" w:hAnsi="Garamond" w:cs="Arial"/>
                <w:color w:val="FF0000"/>
                <w:sz w:val="24"/>
                <w:szCs w:val="24"/>
                <w:lang w:val="es-ES" w:eastAsia="en-GB"/>
              </w:rPr>
            </w:rPrChange>
          </w:rPr>
          <w:t>like</w:t>
        </w:r>
        <w:proofErr w:type="spellEnd"/>
        <w:r w:rsidRPr="00AB5150">
          <w:rPr>
            <w:rFonts w:ascii="Garamond" w:eastAsia="Times New Roman" w:hAnsi="Garamond" w:cs="Arial"/>
            <w:color w:val="FF0000"/>
            <w:sz w:val="24"/>
            <w:szCs w:val="24"/>
            <w:highlight w:val="yellow"/>
            <w:lang w:val="es-ES" w:eastAsia="en-GB"/>
            <w:rPrChange w:id="71" w:author="Fabio Alberto Cruz Sanchez" w:date="2021-11-10T11:32:00Z">
              <w:rPr>
                <w:rFonts w:ascii="Garamond" w:eastAsia="Times New Roman" w:hAnsi="Garamond" w:cs="Arial"/>
                <w:color w:val="FF0000"/>
                <w:sz w:val="24"/>
                <w:szCs w:val="24"/>
                <w:lang w:val="es-ES" w:eastAsia="en-GB"/>
              </w:rPr>
            </w:rPrChange>
          </w:rPr>
          <w:t xml:space="preserve"> to </w:t>
        </w:r>
        <w:proofErr w:type="spellStart"/>
        <w:r w:rsidRPr="00AB5150">
          <w:rPr>
            <w:rFonts w:ascii="Garamond" w:eastAsia="Times New Roman" w:hAnsi="Garamond" w:cs="Arial"/>
            <w:color w:val="FF0000"/>
            <w:sz w:val="24"/>
            <w:szCs w:val="24"/>
            <w:highlight w:val="yellow"/>
            <w:lang w:val="es-ES" w:eastAsia="en-GB"/>
            <w:rPrChange w:id="72" w:author="Fabio Alberto Cruz Sanchez" w:date="2021-11-10T11:32:00Z">
              <w:rPr>
                <w:rFonts w:ascii="Garamond" w:eastAsia="Times New Roman" w:hAnsi="Garamond" w:cs="Arial"/>
                <w:color w:val="FF0000"/>
                <w:sz w:val="24"/>
                <w:szCs w:val="24"/>
                <w:lang w:val="es-ES" w:eastAsia="en-GB"/>
              </w:rPr>
            </w:rPrChange>
          </w:rPr>
          <w:t>highligth</w:t>
        </w:r>
        <w:proofErr w:type="spellEnd"/>
        <w:r w:rsidRPr="00AB5150">
          <w:rPr>
            <w:rFonts w:ascii="Garamond" w:eastAsia="Times New Roman" w:hAnsi="Garamond" w:cs="Arial"/>
            <w:color w:val="FF0000"/>
            <w:sz w:val="24"/>
            <w:szCs w:val="24"/>
            <w:highlight w:val="yellow"/>
            <w:lang w:val="es-ES" w:eastAsia="en-GB"/>
            <w:rPrChange w:id="73"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74" w:author="Fabio Alberto Cruz Sanchez" w:date="2021-11-10T11:32:00Z">
              <w:rPr>
                <w:rFonts w:ascii="Garamond" w:eastAsia="Times New Roman" w:hAnsi="Garamond" w:cs="Arial"/>
                <w:color w:val="FF0000"/>
                <w:sz w:val="24"/>
                <w:szCs w:val="24"/>
                <w:lang w:val="es-ES" w:eastAsia="en-GB"/>
              </w:rPr>
            </w:rPrChange>
          </w:rPr>
          <w:t>is</w:t>
        </w:r>
        <w:proofErr w:type="spellEnd"/>
        <w:r w:rsidRPr="00AB5150">
          <w:rPr>
            <w:rFonts w:ascii="Garamond" w:eastAsia="Times New Roman" w:hAnsi="Garamond" w:cs="Arial"/>
            <w:color w:val="FF0000"/>
            <w:sz w:val="24"/>
            <w:szCs w:val="24"/>
            <w:highlight w:val="yellow"/>
            <w:lang w:val="es-ES" w:eastAsia="en-GB"/>
            <w:rPrChange w:id="75"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76" w:author="Fabio Alberto Cruz Sanchez" w:date="2021-11-10T11:32:00Z">
              <w:rPr>
                <w:rFonts w:ascii="Garamond" w:eastAsia="Times New Roman" w:hAnsi="Garamond" w:cs="Arial"/>
                <w:color w:val="FF0000"/>
                <w:sz w:val="24"/>
                <w:szCs w:val="24"/>
                <w:lang w:val="es-ES" w:eastAsia="en-GB"/>
              </w:rPr>
            </w:rPrChange>
          </w:rPr>
          <w:t>thtat</w:t>
        </w:r>
        <w:proofErr w:type="spellEnd"/>
        <w:r w:rsidRPr="00AB5150">
          <w:rPr>
            <w:rFonts w:ascii="Garamond" w:eastAsia="Times New Roman" w:hAnsi="Garamond" w:cs="Arial"/>
            <w:color w:val="FF0000"/>
            <w:sz w:val="24"/>
            <w:szCs w:val="24"/>
            <w:highlight w:val="yellow"/>
            <w:lang w:val="es-ES" w:eastAsia="en-GB"/>
            <w:rPrChange w:id="77"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78" w:author="Fabio Alberto Cruz Sanchez" w:date="2021-11-10T11:32:00Z">
              <w:rPr>
                <w:rFonts w:ascii="Garamond" w:eastAsia="Times New Roman" w:hAnsi="Garamond" w:cs="Arial"/>
                <w:color w:val="FF0000"/>
                <w:sz w:val="24"/>
                <w:szCs w:val="24"/>
                <w:lang w:val="es-ES" w:eastAsia="en-GB"/>
              </w:rPr>
            </w:rPrChange>
          </w:rPr>
          <w:t>after</w:t>
        </w:r>
        <w:proofErr w:type="spellEnd"/>
        <w:r w:rsidRPr="00AB5150">
          <w:rPr>
            <w:rFonts w:ascii="Garamond" w:eastAsia="Times New Roman" w:hAnsi="Garamond" w:cs="Arial"/>
            <w:color w:val="FF0000"/>
            <w:sz w:val="24"/>
            <w:szCs w:val="24"/>
            <w:highlight w:val="yellow"/>
            <w:lang w:val="es-ES" w:eastAsia="en-GB"/>
            <w:rPrChange w:id="79" w:author="Fabio Alberto Cruz Sanchez" w:date="2021-11-10T11:32:00Z">
              <w:rPr>
                <w:rFonts w:ascii="Garamond" w:eastAsia="Times New Roman" w:hAnsi="Garamond" w:cs="Arial"/>
                <w:color w:val="FF0000"/>
                <w:sz w:val="24"/>
                <w:szCs w:val="24"/>
                <w:lang w:val="es-ES" w:eastAsia="en-GB"/>
              </w:rPr>
            </w:rPrChange>
          </w:rPr>
          <w:t xml:space="preserve"> 85% </w:t>
        </w:r>
        <w:proofErr w:type="spellStart"/>
        <w:r w:rsidRPr="00AB5150">
          <w:rPr>
            <w:rFonts w:ascii="Garamond" w:eastAsia="Times New Roman" w:hAnsi="Garamond" w:cs="Arial"/>
            <w:color w:val="FF0000"/>
            <w:sz w:val="24"/>
            <w:szCs w:val="24"/>
            <w:highlight w:val="yellow"/>
            <w:lang w:val="es-ES" w:eastAsia="en-GB"/>
            <w:rPrChange w:id="80" w:author="Fabio Alberto Cruz Sanchez" w:date="2021-11-10T11:32:00Z">
              <w:rPr>
                <w:rFonts w:ascii="Garamond" w:eastAsia="Times New Roman" w:hAnsi="Garamond" w:cs="Arial"/>
                <w:color w:val="FF0000"/>
                <w:sz w:val="24"/>
                <w:szCs w:val="24"/>
                <w:lang w:val="es-ES" w:eastAsia="en-GB"/>
              </w:rPr>
            </w:rPrChange>
          </w:rPr>
          <w:t>approx</w:t>
        </w:r>
        <w:proofErr w:type="spellEnd"/>
        <w:r w:rsidRPr="00AB5150">
          <w:rPr>
            <w:rFonts w:ascii="Garamond" w:eastAsia="Times New Roman" w:hAnsi="Garamond" w:cs="Arial"/>
            <w:color w:val="FF0000"/>
            <w:sz w:val="24"/>
            <w:szCs w:val="24"/>
            <w:highlight w:val="yellow"/>
            <w:lang w:val="es-ES" w:eastAsia="en-GB"/>
            <w:rPrChange w:id="81"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82" w:author="Fabio Alberto Cruz Sanchez" w:date="2021-11-10T11:32:00Z">
              <w:rPr>
                <w:rFonts w:ascii="Garamond" w:eastAsia="Times New Roman" w:hAnsi="Garamond" w:cs="Arial"/>
                <w:color w:val="FF0000"/>
                <w:sz w:val="24"/>
                <w:szCs w:val="24"/>
                <w:lang w:val="es-ES" w:eastAsia="en-GB"/>
              </w:rPr>
            </w:rPrChange>
          </w:rPr>
          <w:t>the</w:t>
        </w:r>
        <w:proofErr w:type="spellEnd"/>
        <w:r w:rsidRPr="00AB5150">
          <w:rPr>
            <w:rFonts w:ascii="Garamond" w:eastAsia="Times New Roman" w:hAnsi="Garamond" w:cs="Arial"/>
            <w:color w:val="FF0000"/>
            <w:sz w:val="24"/>
            <w:szCs w:val="24"/>
            <w:highlight w:val="yellow"/>
            <w:lang w:val="es-ES" w:eastAsia="en-GB"/>
            <w:rPrChange w:id="83"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84" w:author="Fabio Alberto Cruz Sanchez" w:date="2021-11-10T11:32:00Z">
              <w:rPr>
                <w:rFonts w:ascii="Garamond" w:eastAsia="Times New Roman" w:hAnsi="Garamond" w:cs="Arial"/>
                <w:color w:val="FF0000"/>
                <w:sz w:val="24"/>
                <w:szCs w:val="24"/>
                <w:lang w:val="es-ES" w:eastAsia="en-GB"/>
              </w:rPr>
            </w:rPrChange>
          </w:rPr>
          <w:t>resistance</w:t>
        </w:r>
        <w:proofErr w:type="spellEnd"/>
        <w:r w:rsidRPr="00AB5150">
          <w:rPr>
            <w:rFonts w:ascii="Garamond" w:eastAsia="Times New Roman" w:hAnsi="Garamond" w:cs="Arial"/>
            <w:color w:val="FF0000"/>
            <w:sz w:val="24"/>
            <w:szCs w:val="24"/>
            <w:highlight w:val="yellow"/>
            <w:lang w:val="es-ES" w:eastAsia="en-GB"/>
            <w:rPrChange w:id="85" w:author="Fabio Alberto Cruz Sanchez" w:date="2021-11-10T11:32:00Z">
              <w:rPr>
                <w:rFonts w:ascii="Garamond" w:eastAsia="Times New Roman" w:hAnsi="Garamond" w:cs="Arial"/>
                <w:color w:val="FF0000"/>
                <w:sz w:val="24"/>
                <w:szCs w:val="24"/>
                <w:lang w:val="es-ES" w:eastAsia="en-GB"/>
              </w:rPr>
            </w:rPrChange>
          </w:rPr>
          <w:t xml:space="preserve"> of </w:t>
        </w:r>
        <w:proofErr w:type="spellStart"/>
        <w:r w:rsidRPr="00AB5150">
          <w:rPr>
            <w:rFonts w:ascii="Garamond" w:eastAsia="Times New Roman" w:hAnsi="Garamond" w:cs="Arial"/>
            <w:color w:val="FF0000"/>
            <w:sz w:val="24"/>
            <w:szCs w:val="24"/>
            <w:highlight w:val="yellow"/>
            <w:lang w:val="es-ES" w:eastAsia="en-GB"/>
            <w:rPrChange w:id="86" w:author="Fabio Alberto Cruz Sanchez" w:date="2021-11-10T11:32:00Z">
              <w:rPr>
                <w:rFonts w:ascii="Garamond" w:eastAsia="Times New Roman" w:hAnsi="Garamond" w:cs="Arial"/>
                <w:color w:val="FF0000"/>
                <w:sz w:val="24"/>
                <w:szCs w:val="24"/>
                <w:lang w:val="es-ES" w:eastAsia="en-GB"/>
              </w:rPr>
            </w:rPrChange>
          </w:rPr>
          <w:t>the</w:t>
        </w:r>
        <w:proofErr w:type="spellEnd"/>
        <w:r w:rsidRPr="00AB5150">
          <w:rPr>
            <w:rFonts w:ascii="Garamond" w:eastAsia="Times New Roman" w:hAnsi="Garamond" w:cs="Arial"/>
            <w:color w:val="FF0000"/>
            <w:sz w:val="24"/>
            <w:szCs w:val="24"/>
            <w:highlight w:val="yellow"/>
            <w:lang w:val="es-ES" w:eastAsia="en-GB"/>
            <w:rPrChange w:id="87"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88" w:author="Fabio Alberto Cruz Sanchez" w:date="2021-11-10T11:32:00Z">
              <w:rPr>
                <w:rFonts w:ascii="Garamond" w:eastAsia="Times New Roman" w:hAnsi="Garamond" w:cs="Arial"/>
                <w:color w:val="FF0000"/>
                <w:sz w:val="24"/>
                <w:szCs w:val="24"/>
                <w:lang w:val="es-ES" w:eastAsia="en-GB"/>
              </w:rPr>
            </w:rPrChange>
          </w:rPr>
          <w:t>mechanical</w:t>
        </w:r>
        <w:proofErr w:type="spellEnd"/>
        <w:r w:rsidRPr="00AB5150">
          <w:rPr>
            <w:rFonts w:ascii="Garamond" w:eastAsia="Times New Roman" w:hAnsi="Garamond" w:cs="Arial"/>
            <w:color w:val="FF0000"/>
            <w:sz w:val="24"/>
            <w:szCs w:val="24"/>
            <w:highlight w:val="yellow"/>
            <w:lang w:val="es-ES" w:eastAsia="en-GB"/>
            <w:rPrChange w:id="89"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90" w:author="Fabio Alberto Cruz Sanchez" w:date="2021-11-10T11:32:00Z">
              <w:rPr>
                <w:rFonts w:ascii="Garamond" w:eastAsia="Times New Roman" w:hAnsi="Garamond" w:cs="Arial"/>
                <w:color w:val="FF0000"/>
                <w:sz w:val="24"/>
                <w:szCs w:val="24"/>
                <w:lang w:val="es-ES" w:eastAsia="en-GB"/>
              </w:rPr>
            </w:rPrChange>
          </w:rPr>
          <w:t>part</w:t>
        </w:r>
        <w:proofErr w:type="spellEnd"/>
        <w:r w:rsidRPr="00AB5150">
          <w:rPr>
            <w:rFonts w:ascii="Garamond" w:eastAsia="Times New Roman" w:hAnsi="Garamond" w:cs="Arial"/>
            <w:color w:val="FF0000"/>
            <w:sz w:val="24"/>
            <w:szCs w:val="24"/>
            <w:highlight w:val="yellow"/>
            <w:lang w:val="es-ES" w:eastAsia="en-GB"/>
            <w:rPrChange w:id="91" w:author="Fabio Alberto Cruz Sanchez" w:date="2021-11-10T11:32:00Z">
              <w:rPr>
                <w:rFonts w:ascii="Garamond" w:eastAsia="Times New Roman" w:hAnsi="Garamond" w:cs="Arial"/>
                <w:color w:val="FF0000"/>
                <w:sz w:val="24"/>
                <w:szCs w:val="24"/>
                <w:lang w:val="es-ES" w:eastAsia="en-GB"/>
              </w:rPr>
            </w:rPrChange>
          </w:rPr>
          <w:t xml:space="preserve"> </w:t>
        </w:r>
        <w:proofErr w:type="spellStart"/>
        <w:r w:rsidRPr="00AB5150">
          <w:rPr>
            <w:rFonts w:ascii="Garamond" w:eastAsia="Times New Roman" w:hAnsi="Garamond" w:cs="Arial"/>
            <w:color w:val="FF0000"/>
            <w:sz w:val="24"/>
            <w:szCs w:val="24"/>
            <w:highlight w:val="yellow"/>
            <w:lang w:val="es-ES" w:eastAsia="en-GB"/>
            <w:rPrChange w:id="92" w:author="Fabio Alberto Cruz Sanchez" w:date="2021-11-10T11:32:00Z">
              <w:rPr>
                <w:rFonts w:ascii="Garamond" w:eastAsia="Times New Roman" w:hAnsi="Garamond" w:cs="Arial"/>
                <w:color w:val="FF0000"/>
                <w:sz w:val="24"/>
                <w:szCs w:val="24"/>
                <w:lang w:val="es-ES" w:eastAsia="en-GB"/>
              </w:rPr>
            </w:rPrChange>
          </w:rPr>
          <w:t>i</w:t>
        </w:r>
      </w:ins>
      <w:ins w:id="93" w:author="Fabio Alberto Cruz Sanchez" w:date="2021-11-10T11:19:00Z">
        <w:r w:rsidRPr="00AB5150">
          <w:rPr>
            <w:rFonts w:ascii="Garamond" w:eastAsia="Times New Roman" w:hAnsi="Garamond" w:cs="Arial"/>
            <w:color w:val="FF0000"/>
            <w:sz w:val="24"/>
            <w:szCs w:val="24"/>
            <w:highlight w:val="yellow"/>
            <w:lang w:val="es-ES" w:eastAsia="en-GB"/>
            <w:rPrChange w:id="94" w:author="Fabio Alberto Cruz Sanchez" w:date="2021-11-10T11:32:00Z">
              <w:rPr>
                <w:rFonts w:ascii="Garamond" w:eastAsia="Times New Roman" w:hAnsi="Garamond" w:cs="Arial"/>
                <w:color w:val="FF0000"/>
                <w:sz w:val="24"/>
                <w:szCs w:val="24"/>
                <w:lang w:val="es-ES" w:eastAsia="en-GB"/>
              </w:rPr>
            </w:rPrChange>
          </w:rPr>
          <w:t>ncreases</w:t>
        </w:r>
        <w:proofErr w:type="spellEnd"/>
        <w:r>
          <w:rPr>
            <w:rFonts w:ascii="Garamond" w:eastAsia="Times New Roman" w:hAnsi="Garamond" w:cs="Arial"/>
            <w:color w:val="FF0000"/>
            <w:sz w:val="24"/>
            <w:szCs w:val="24"/>
            <w:lang w:val="es-ES" w:eastAsia="en-GB"/>
          </w:rPr>
          <w:t xml:space="preserve"> </w:t>
        </w:r>
      </w:ins>
    </w:p>
    <w:p w14:paraId="64A05635" w14:textId="190B52E4" w:rsidR="007D201B"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lastRenderedPageBreak/>
        <w:t>8)      Figure 5 – Please add a) and b) under the images. Furthermore, revise this sentence “Average of the load obtain for each build orientation.”</w:t>
      </w:r>
    </w:p>
    <w:p w14:paraId="6F6ABD38" w14:textId="77777777" w:rsidR="007D201B" w:rsidRPr="001D59D3" w:rsidRDefault="007D201B" w:rsidP="007D201B">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corrected it in the manuscript.</w:t>
      </w:r>
    </w:p>
    <w:p w14:paraId="751A6408" w14:textId="77777777" w:rsidR="007D201B"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9)      Why do the authors decide to set an infill density of 50% in Phase III, if this percentage was not analysed in the previous phase?</w:t>
      </w:r>
    </w:p>
    <w:p w14:paraId="1546A443" w14:textId="08C5A94F" w:rsidR="007D201B" w:rsidRPr="001D59D3" w:rsidRDefault="007D201B" w:rsidP="00C941C5">
      <w:pPr>
        <w:shd w:val="clear" w:color="auto" w:fill="FFFFFF"/>
        <w:spacing w:after="0" w:line="240" w:lineRule="auto"/>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 xml:space="preserve">In this phase the infill density is not </w:t>
      </w:r>
      <w:proofErr w:type="spellStart"/>
      <w:r w:rsidRPr="001D59D3">
        <w:rPr>
          <w:rFonts w:ascii="Garamond" w:hAnsi="Garamond" w:cstheme="majorHAnsi"/>
          <w:color w:val="4472C4" w:themeColor="accent1"/>
          <w:sz w:val="24"/>
          <w:szCs w:val="24"/>
        </w:rPr>
        <w:t>analyzed</w:t>
      </w:r>
      <w:proofErr w:type="spellEnd"/>
      <w:r w:rsidRPr="001D59D3">
        <w:rPr>
          <w:rFonts w:ascii="Garamond" w:hAnsi="Garamond" w:cstheme="majorHAnsi"/>
          <w:color w:val="4472C4" w:themeColor="accent1"/>
          <w:sz w:val="24"/>
          <w:szCs w:val="24"/>
        </w:rPr>
        <w:t>, so it made no difference using 40 or 50 %.</w:t>
      </w:r>
      <w:r w:rsidRPr="001D59D3">
        <w:rPr>
          <w:rFonts w:ascii="Garamond" w:eastAsia="Times New Roman" w:hAnsi="Garamond" w:cs="Arial"/>
          <w:color w:val="222222"/>
          <w:sz w:val="24"/>
          <w:szCs w:val="24"/>
          <w:lang w:eastAsia="en-GB"/>
        </w:rPr>
        <w:t xml:space="preserve"> </w:t>
      </w:r>
      <w:r w:rsidRPr="001D59D3">
        <w:rPr>
          <w:rFonts w:ascii="Garamond" w:hAnsi="Garamond" w:cstheme="majorHAnsi"/>
          <w:color w:val="4472C4" w:themeColor="accent1"/>
          <w:sz w:val="24"/>
          <w:szCs w:val="24"/>
        </w:rPr>
        <w:t xml:space="preserve">We just tried to keep low in order to save time and material as we are indicating in the text. </w:t>
      </w:r>
    </w:p>
    <w:p w14:paraId="5EDD4122" w14:textId="6E292BFF" w:rsidR="007D201B" w:rsidRDefault="00C941C5" w:rsidP="00C941C5">
      <w:pPr>
        <w:shd w:val="clear" w:color="auto" w:fill="FFFFFF"/>
        <w:spacing w:after="0" w:line="240" w:lineRule="auto"/>
        <w:rPr>
          <w:ins w:id="95" w:author="Fabio Alberto Cruz Sanchez" w:date="2021-11-10T11:41:00Z"/>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 xml:space="preserve">10)     Which process was used for the PLA recycling? This is an important info to add since the properties of the recycled material are </w:t>
      </w:r>
      <w:proofErr w:type="gramStart"/>
      <w:r w:rsidRPr="001D59D3">
        <w:rPr>
          <w:rFonts w:ascii="Garamond" w:eastAsia="Times New Roman" w:hAnsi="Garamond" w:cs="Arial"/>
          <w:color w:val="222222"/>
          <w:sz w:val="24"/>
          <w:szCs w:val="24"/>
          <w:lang w:eastAsia="en-GB"/>
        </w:rPr>
        <w:t>actually dependent</w:t>
      </w:r>
      <w:proofErr w:type="gramEnd"/>
      <w:r w:rsidRPr="001D59D3">
        <w:rPr>
          <w:rFonts w:ascii="Garamond" w:eastAsia="Times New Roman" w:hAnsi="Garamond" w:cs="Arial"/>
          <w:color w:val="222222"/>
          <w:sz w:val="24"/>
          <w:szCs w:val="24"/>
          <w:lang w:eastAsia="en-GB"/>
        </w:rPr>
        <w:t xml:space="preserve"> of the recycling process employed.</w:t>
      </w:r>
    </w:p>
    <w:p w14:paraId="3C89D11E" w14:textId="2DB3EF72" w:rsidR="00C77DF8" w:rsidRDefault="00C77DF8" w:rsidP="00C941C5">
      <w:pPr>
        <w:shd w:val="clear" w:color="auto" w:fill="FFFFFF"/>
        <w:spacing w:after="0" w:line="240" w:lineRule="auto"/>
        <w:rPr>
          <w:ins w:id="96" w:author="Fabio Alberto Cruz Sanchez" w:date="2021-11-10T11:41:00Z"/>
          <w:rFonts w:ascii="Garamond" w:eastAsia="Times New Roman" w:hAnsi="Garamond" w:cs="Arial"/>
          <w:color w:val="222222"/>
          <w:sz w:val="24"/>
          <w:szCs w:val="24"/>
          <w:lang w:eastAsia="en-GB"/>
        </w:rPr>
      </w:pPr>
    </w:p>
    <w:p w14:paraId="6AF5B404" w14:textId="1AB9BC51" w:rsidR="00C77DF8" w:rsidRDefault="00C77DF8" w:rsidP="00C941C5">
      <w:pPr>
        <w:shd w:val="clear" w:color="auto" w:fill="FFFFFF"/>
        <w:spacing w:after="0" w:line="240" w:lineRule="auto"/>
        <w:rPr>
          <w:ins w:id="97" w:author="Fabio Alberto Cruz Sanchez" w:date="2021-11-10T11:46:00Z"/>
          <w:rFonts w:ascii="Garamond" w:eastAsia="Times New Roman" w:hAnsi="Garamond" w:cs="Arial"/>
          <w:color w:val="222222"/>
          <w:sz w:val="24"/>
          <w:szCs w:val="24"/>
          <w:lang w:eastAsia="en-GB"/>
        </w:rPr>
      </w:pPr>
      <w:ins w:id="98" w:author="Fabio Alberto Cruz Sanchez" w:date="2021-11-10T11:41:00Z">
        <w:r>
          <w:rPr>
            <w:rFonts w:ascii="Garamond" w:eastAsia="Times New Roman" w:hAnsi="Garamond" w:cs="Arial"/>
            <w:color w:val="222222"/>
            <w:sz w:val="24"/>
            <w:szCs w:val="24"/>
            <w:lang w:eastAsia="en-GB"/>
          </w:rPr>
          <w:t xml:space="preserve">Thanks for the remark. In our study we used </w:t>
        </w:r>
      </w:ins>
      <w:ins w:id="99" w:author="Fabio Alberto Cruz Sanchez" w:date="2021-11-10T11:42:00Z">
        <w:r>
          <w:rPr>
            <w:rFonts w:ascii="Garamond" w:eastAsia="Times New Roman" w:hAnsi="Garamond" w:cs="Arial"/>
            <w:color w:val="222222"/>
            <w:sz w:val="24"/>
            <w:szCs w:val="24"/>
            <w:lang w:eastAsia="en-GB"/>
          </w:rPr>
          <w:t>commercial materials that were provided to the University.</w:t>
        </w:r>
      </w:ins>
      <w:ins w:id="100" w:author="Fabio Alberto Cruz Sanchez" w:date="2021-11-10T11:45:00Z">
        <w:r>
          <w:rPr>
            <w:rFonts w:ascii="Garamond" w:eastAsia="Times New Roman" w:hAnsi="Garamond" w:cs="Arial"/>
            <w:color w:val="222222"/>
            <w:sz w:val="24"/>
            <w:szCs w:val="24"/>
            <w:lang w:eastAsia="en-GB"/>
          </w:rPr>
          <w:t xml:space="preserve"> Normally</w:t>
        </w:r>
      </w:ins>
      <w:ins w:id="101" w:author="Fabio Alberto Cruz Sanchez" w:date="2021-11-10T11:42:00Z">
        <w:r>
          <w:rPr>
            <w:rFonts w:ascii="Garamond" w:eastAsia="Times New Roman" w:hAnsi="Garamond" w:cs="Arial"/>
            <w:color w:val="222222"/>
            <w:sz w:val="24"/>
            <w:szCs w:val="24"/>
            <w:lang w:eastAsia="en-GB"/>
          </w:rPr>
          <w:t>, the mechanical recycling process is</w:t>
        </w:r>
      </w:ins>
      <w:ins w:id="102" w:author="Fabio Alberto Cruz Sanchez" w:date="2021-11-10T11:45:00Z">
        <w:r>
          <w:rPr>
            <w:rFonts w:ascii="Garamond" w:eastAsia="Times New Roman" w:hAnsi="Garamond" w:cs="Arial"/>
            <w:color w:val="222222"/>
            <w:sz w:val="24"/>
            <w:szCs w:val="24"/>
            <w:lang w:eastAsia="en-GB"/>
          </w:rPr>
          <w:t xml:space="preserve"> used</w:t>
        </w:r>
      </w:ins>
      <w:ins w:id="103" w:author="Fabio Alberto Cruz Sanchez" w:date="2021-11-10T11:42:00Z">
        <w:r>
          <w:rPr>
            <w:rFonts w:ascii="Garamond" w:eastAsia="Times New Roman" w:hAnsi="Garamond" w:cs="Arial"/>
            <w:color w:val="222222"/>
            <w:sz w:val="24"/>
            <w:szCs w:val="24"/>
            <w:lang w:eastAsia="en-GB"/>
          </w:rPr>
          <w:t xml:space="preserve"> to create this type of </w:t>
        </w:r>
      </w:ins>
      <w:ins w:id="104" w:author="Fabio Alberto Cruz Sanchez" w:date="2021-11-10T11:45:00Z">
        <w:r>
          <w:rPr>
            <w:rFonts w:ascii="Garamond" w:eastAsia="Times New Roman" w:hAnsi="Garamond" w:cs="Arial"/>
            <w:color w:val="222222"/>
            <w:sz w:val="24"/>
            <w:szCs w:val="24"/>
            <w:lang w:eastAsia="en-GB"/>
          </w:rPr>
          <w:t xml:space="preserve">recycled bend </w:t>
        </w:r>
      </w:ins>
      <w:ins w:id="105" w:author="Fabio Alberto Cruz Sanchez" w:date="2021-11-10T11:42:00Z">
        <w:r>
          <w:rPr>
            <w:rFonts w:ascii="Garamond" w:eastAsia="Times New Roman" w:hAnsi="Garamond" w:cs="Arial"/>
            <w:color w:val="222222"/>
            <w:sz w:val="24"/>
            <w:szCs w:val="24"/>
            <w:lang w:eastAsia="en-GB"/>
          </w:rPr>
          <w:t>fil</w:t>
        </w:r>
      </w:ins>
      <w:ins w:id="106" w:author="Fabio Alberto Cruz Sanchez" w:date="2021-11-10T11:43:00Z">
        <w:r>
          <w:rPr>
            <w:rFonts w:ascii="Garamond" w:eastAsia="Times New Roman" w:hAnsi="Garamond" w:cs="Arial"/>
            <w:color w:val="222222"/>
            <w:sz w:val="24"/>
            <w:szCs w:val="24"/>
            <w:lang w:eastAsia="en-GB"/>
          </w:rPr>
          <w:t>aments. And certainly, the extru</w:t>
        </w:r>
      </w:ins>
      <w:ins w:id="107" w:author="Fabio Alberto Cruz Sanchez" w:date="2021-11-10T11:45:00Z">
        <w:r>
          <w:rPr>
            <w:rFonts w:ascii="Garamond" w:eastAsia="Times New Roman" w:hAnsi="Garamond" w:cs="Arial"/>
            <w:color w:val="222222"/>
            <w:sz w:val="24"/>
            <w:szCs w:val="24"/>
            <w:lang w:eastAsia="en-GB"/>
          </w:rPr>
          <w:t>s</w:t>
        </w:r>
      </w:ins>
      <w:ins w:id="108" w:author="Fabio Alberto Cruz Sanchez" w:date="2021-11-10T11:43:00Z">
        <w:r>
          <w:rPr>
            <w:rFonts w:ascii="Garamond" w:eastAsia="Times New Roman" w:hAnsi="Garamond" w:cs="Arial"/>
            <w:color w:val="222222"/>
            <w:sz w:val="24"/>
            <w:szCs w:val="24"/>
            <w:lang w:eastAsia="en-GB"/>
          </w:rPr>
          <w:t>ion conditions (temperature, screw speed, time in</w:t>
        </w:r>
      </w:ins>
      <w:ins w:id="109" w:author="Fabio Alberto Cruz Sanchez" w:date="2021-11-10T11:45:00Z">
        <w:r>
          <w:rPr>
            <w:rFonts w:ascii="Garamond" w:eastAsia="Times New Roman" w:hAnsi="Garamond" w:cs="Arial"/>
            <w:color w:val="222222"/>
            <w:sz w:val="24"/>
            <w:szCs w:val="24"/>
            <w:lang w:eastAsia="en-GB"/>
          </w:rPr>
          <w:t>n nozzle design, cooling conditions</w:t>
        </w:r>
      </w:ins>
      <w:ins w:id="110" w:author="Fabio Alberto Cruz Sanchez" w:date="2021-11-10T11:46:00Z">
        <w:r>
          <w:rPr>
            <w:rFonts w:ascii="Garamond" w:eastAsia="Times New Roman" w:hAnsi="Garamond" w:cs="Arial"/>
            <w:color w:val="222222"/>
            <w:sz w:val="24"/>
            <w:szCs w:val="24"/>
            <w:lang w:eastAsia="en-GB"/>
          </w:rPr>
          <w:t>) are major influence in the quality of the final filament, and in the matrix degradation of the material.</w:t>
        </w:r>
      </w:ins>
    </w:p>
    <w:p w14:paraId="16CFC9CB" w14:textId="7FE08D1C" w:rsidR="00C77DF8" w:rsidRPr="001D59D3" w:rsidDel="00C77DF8" w:rsidRDefault="00C77DF8" w:rsidP="00C941C5">
      <w:pPr>
        <w:shd w:val="clear" w:color="auto" w:fill="FFFFFF"/>
        <w:spacing w:after="0" w:line="240" w:lineRule="auto"/>
        <w:rPr>
          <w:del w:id="111" w:author="Fabio Alberto Cruz Sanchez" w:date="2021-11-10T11:46:00Z"/>
          <w:rFonts w:ascii="Garamond" w:eastAsia="Times New Roman" w:hAnsi="Garamond" w:cs="Arial"/>
          <w:color w:val="222222"/>
          <w:sz w:val="24"/>
          <w:szCs w:val="24"/>
          <w:lang w:eastAsia="en-GB"/>
        </w:rPr>
      </w:pPr>
    </w:p>
    <w:p w14:paraId="70F1BD2C" w14:textId="1F28F8D0" w:rsidR="007D201B" w:rsidRDefault="007D201B" w:rsidP="00C941C5">
      <w:pPr>
        <w:shd w:val="clear" w:color="auto" w:fill="FFFFFF"/>
        <w:spacing w:after="0" w:line="240" w:lineRule="auto"/>
        <w:rPr>
          <w:ins w:id="112" w:author="Fabio Alberto Cruz Sanchez" w:date="2021-11-10T11:47:00Z"/>
          <w:rFonts w:ascii="Garamond" w:hAnsi="Garamond" w:cstheme="majorHAnsi"/>
          <w:color w:val="4472C4" w:themeColor="accent1"/>
          <w:sz w:val="24"/>
          <w:szCs w:val="24"/>
        </w:rPr>
      </w:pPr>
      <w:del w:id="113" w:author="Fabio Alberto Cruz Sanchez" w:date="2021-11-10T11:46:00Z">
        <w:r w:rsidRPr="001D59D3" w:rsidDel="00C77DF8">
          <w:rPr>
            <w:rFonts w:ascii="Garamond" w:hAnsi="Garamond" w:cstheme="majorHAnsi"/>
            <w:color w:val="4472C4" w:themeColor="accent1"/>
            <w:sz w:val="24"/>
            <w:szCs w:val="24"/>
          </w:rPr>
          <w:delText xml:space="preserve">We are not recycling the material for the experimental study, </w:delText>
        </w:r>
      </w:del>
      <w:ins w:id="114" w:author="Fabio Alberto Cruz Sanchez" w:date="2021-11-10T11:46:00Z">
        <w:r w:rsidR="00C77DF8">
          <w:rPr>
            <w:rFonts w:ascii="Garamond" w:hAnsi="Garamond" w:cstheme="majorHAnsi"/>
            <w:color w:val="4472C4" w:themeColor="accent1"/>
            <w:sz w:val="24"/>
            <w:szCs w:val="24"/>
          </w:rPr>
          <w:t xml:space="preserve">The </w:t>
        </w:r>
        <w:r w:rsidR="00F15350">
          <w:rPr>
            <w:rFonts w:ascii="Garamond" w:hAnsi="Garamond" w:cstheme="majorHAnsi"/>
            <w:color w:val="4472C4" w:themeColor="accent1"/>
            <w:sz w:val="24"/>
            <w:szCs w:val="24"/>
          </w:rPr>
          <w:t xml:space="preserve">strategy that we present in the article </w:t>
        </w:r>
      </w:ins>
      <w:del w:id="115" w:author="Fabio Alberto Cruz Sanchez" w:date="2021-11-10T11:46:00Z">
        <w:r w:rsidRPr="001D59D3" w:rsidDel="00F15350">
          <w:rPr>
            <w:rFonts w:ascii="Garamond" w:hAnsi="Garamond" w:cstheme="majorHAnsi"/>
            <w:color w:val="4472C4" w:themeColor="accent1"/>
            <w:sz w:val="24"/>
            <w:szCs w:val="24"/>
          </w:rPr>
          <w:delText xml:space="preserve">we are </w:delText>
        </w:r>
      </w:del>
      <w:ins w:id="116" w:author="Fabio Alberto Cruz Sanchez" w:date="2021-11-10T11:46:00Z">
        <w:r w:rsidR="00F15350">
          <w:rPr>
            <w:rFonts w:ascii="Garamond" w:hAnsi="Garamond" w:cstheme="majorHAnsi"/>
            <w:color w:val="4472C4" w:themeColor="accent1"/>
            <w:sz w:val="24"/>
            <w:szCs w:val="24"/>
          </w:rPr>
          <w:t xml:space="preserve">is the comparison </w:t>
        </w:r>
      </w:ins>
      <w:del w:id="117" w:author="Fabio Alberto Cruz Sanchez" w:date="2021-11-10T11:46:00Z">
        <w:r w:rsidRPr="001D59D3" w:rsidDel="00F15350">
          <w:rPr>
            <w:rFonts w:ascii="Garamond" w:hAnsi="Garamond" w:cstheme="majorHAnsi"/>
            <w:color w:val="4472C4" w:themeColor="accent1"/>
            <w:sz w:val="24"/>
            <w:szCs w:val="24"/>
          </w:rPr>
          <w:delText xml:space="preserve">comparing </w:delText>
        </w:r>
      </w:del>
      <w:ins w:id="118" w:author="Fabio Alberto Cruz Sanchez" w:date="2021-11-10T11:46:00Z">
        <w:r w:rsidR="00F15350">
          <w:rPr>
            <w:rFonts w:ascii="Garamond" w:hAnsi="Garamond" w:cstheme="majorHAnsi"/>
            <w:color w:val="4472C4" w:themeColor="accent1"/>
            <w:sz w:val="24"/>
            <w:szCs w:val="24"/>
          </w:rPr>
          <w:t xml:space="preserve">of </w:t>
        </w:r>
      </w:ins>
      <w:r w:rsidRPr="001D59D3">
        <w:rPr>
          <w:rFonts w:ascii="Garamond" w:hAnsi="Garamond" w:cstheme="majorHAnsi"/>
          <w:color w:val="4472C4" w:themeColor="accent1"/>
          <w:sz w:val="24"/>
          <w:szCs w:val="24"/>
        </w:rPr>
        <w:t>both commercial materials</w:t>
      </w:r>
      <w:ins w:id="119" w:author="Fabio Alberto Cruz Sanchez" w:date="2021-11-10T11:46:00Z">
        <w:r w:rsidR="00F15350">
          <w:rPr>
            <w:rFonts w:ascii="Garamond" w:hAnsi="Garamond" w:cstheme="majorHAnsi"/>
            <w:color w:val="4472C4" w:themeColor="accent1"/>
            <w:sz w:val="24"/>
            <w:szCs w:val="24"/>
          </w:rPr>
          <w:t xml:space="preserve">, </w:t>
        </w:r>
      </w:ins>
      <w:ins w:id="120" w:author="Fabio Alberto Cruz Sanchez" w:date="2021-11-10T11:47:00Z">
        <w:r w:rsidR="00F15350">
          <w:rPr>
            <w:rFonts w:ascii="Garamond" w:hAnsi="Garamond" w:cstheme="majorHAnsi"/>
            <w:color w:val="4472C4" w:themeColor="accent1"/>
            <w:sz w:val="24"/>
            <w:szCs w:val="24"/>
          </w:rPr>
          <w:t xml:space="preserve">that </w:t>
        </w:r>
      </w:ins>
      <w:ins w:id="121" w:author="Fabio Alberto Cruz Sanchez" w:date="2021-11-10T11:48:00Z">
        <w:r w:rsidR="00F15350">
          <w:rPr>
            <w:rFonts w:ascii="Garamond" w:hAnsi="Garamond" w:cstheme="majorHAnsi"/>
            <w:color w:val="4472C4" w:themeColor="accent1"/>
            <w:sz w:val="24"/>
            <w:szCs w:val="24"/>
          </w:rPr>
          <w:t>with great probably</w:t>
        </w:r>
      </w:ins>
      <w:ins w:id="122" w:author="Fabio Alberto Cruz Sanchez" w:date="2021-11-10T11:47:00Z">
        <w:r w:rsidR="00F15350">
          <w:rPr>
            <w:rFonts w:ascii="Garamond" w:hAnsi="Garamond" w:cstheme="majorHAnsi"/>
            <w:color w:val="4472C4" w:themeColor="accent1"/>
            <w:sz w:val="24"/>
            <w:szCs w:val="24"/>
          </w:rPr>
          <w:t xml:space="preserve"> designer</w:t>
        </w:r>
      </w:ins>
      <w:ins w:id="123" w:author="Fabio Alberto Cruz Sanchez" w:date="2021-11-10T11:48:00Z">
        <w:r w:rsidR="00F15350">
          <w:rPr>
            <w:rFonts w:ascii="Garamond" w:hAnsi="Garamond" w:cstheme="majorHAnsi"/>
            <w:color w:val="4472C4" w:themeColor="accent1"/>
            <w:sz w:val="24"/>
            <w:szCs w:val="24"/>
          </w:rPr>
          <w:t>s</w:t>
        </w:r>
      </w:ins>
      <w:ins w:id="124" w:author="Fabio Alberto Cruz Sanchez" w:date="2021-11-10T11:47:00Z">
        <w:r w:rsidR="00F15350">
          <w:rPr>
            <w:rFonts w:ascii="Garamond" w:hAnsi="Garamond" w:cstheme="majorHAnsi"/>
            <w:color w:val="4472C4" w:themeColor="accent1"/>
            <w:sz w:val="24"/>
            <w:szCs w:val="24"/>
          </w:rPr>
          <w:t>, maker</w:t>
        </w:r>
      </w:ins>
      <w:ins w:id="125" w:author="Fabio Alberto Cruz Sanchez" w:date="2021-11-10T11:48:00Z">
        <w:r w:rsidR="00F15350">
          <w:rPr>
            <w:rFonts w:ascii="Garamond" w:hAnsi="Garamond" w:cstheme="majorHAnsi"/>
            <w:color w:val="4472C4" w:themeColor="accent1"/>
            <w:sz w:val="24"/>
            <w:szCs w:val="24"/>
          </w:rPr>
          <w:t>s</w:t>
        </w:r>
      </w:ins>
      <w:ins w:id="126" w:author="Fabio Alberto Cruz Sanchez" w:date="2021-11-10T11:47:00Z">
        <w:r w:rsidR="00F15350">
          <w:rPr>
            <w:rFonts w:ascii="Garamond" w:hAnsi="Garamond" w:cstheme="majorHAnsi"/>
            <w:color w:val="4472C4" w:themeColor="accent1"/>
            <w:sz w:val="24"/>
            <w:szCs w:val="24"/>
          </w:rPr>
          <w:t xml:space="preserve"> and </w:t>
        </w:r>
      </w:ins>
      <w:ins w:id="127" w:author="Fabio Alberto Cruz Sanchez" w:date="2021-11-10T11:49:00Z">
        <w:r w:rsidR="00F15350">
          <w:rPr>
            <w:rFonts w:ascii="Garamond" w:hAnsi="Garamond" w:cstheme="majorHAnsi"/>
            <w:color w:val="4472C4" w:themeColor="accent1"/>
            <w:sz w:val="24"/>
            <w:szCs w:val="24"/>
          </w:rPr>
          <w:t xml:space="preserve">other </w:t>
        </w:r>
      </w:ins>
      <w:ins w:id="128" w:author="Fabio Alberto Cruz Sanchez" w:date="2021-11-10T11:47:00Z">
        <w:r w:rsidR="00F15350">
          <w:rPr>
            <w:rFonts w:ascii="Garamond" w:hAnsi="Garamond" w:cstheme="majorHAnsi"/>
            <w:color w:val="4472C4" w:themeColor="accent1"/>
            <w:sz w:val="24"/>
            <w:szCs w:val="24"/>
          </w:rPr>
          <w:t xml:space="preserve">users will </w:t>
        </w:r>
      </w:ins>
      <w:ins w:id="129" w:author="Fabio Alberto Cruz Sanchez" w:date="2021-11-10T11:49:00Z">
        <w:r w:rsidR="00F15350">
          <w:rPr>
            <w:rFonts w:ascii="Garamond" w:hAnsi="Garamond" w:cstheme="majorHAnsi"/>
            <w:color w:val="4472C4" w:themeColor="accent1"/>
            <w:sz w:val="24"/>
            <w:szCs w:val="24"/>
          </w:rPr>
          <w:t>test</w:t>
        </w:r>
      </w:ins>
      <w:ins w:id="130" w:author="Fabio Alberto Cruz Sanchez" w:date="2021-11-10T11:47:00Z">
        <w:r w:rsidR="00F15350">
          <w:rPr>
            <w:rFonts w:ascii="Garamond" w:hAnsi="Garamond" w:cstheme="majorHAnsi"/>
            <w:color w:val="4472C4" w:themeColor="accent1"/>
            <w:sz w:val="24"/>
            <w:szCs w:val="24"/>
          </w:rPr>
          <w:t xml:space="preserve"> in the day</w:t>
        </w:r>
      </w:ins>
      <w:ins w:id="131" w:author="Fabio Alberto Cruz Sanchez" w:date="2021-11-10T11:49:00Z">
        <w:r w:rsidR="00F15350">
          <w:rPr>
            <w:rFonts w:ascii="Garamond" w:hAnsi="Garamond" w:cstheme="majorHAnsi"/>
            <w:color w:val="4472C4" w:themeColor="accent1"/>
            <w:sz w:val="24"/>
            <w:szCs w:val="24"/>
          </w:rPr>
          <w:t>-</w:t>
        </w:r>
      </w:ins>
      <w:ins w:id="132" w:author="Fabio Alberto Cruz Sanchez" w:date="2021-11-10T11:47:00Z">
        <w:r w:rsidR="00F15350">
          <w:rPr>
            <w:rFonts w:ascii="Garamond" w:hAnsi="Garamond" w:cstheme="majorHAnsi"/>
            <w:color w:val="4472C4" w:themeColor="accent1"/>
            <w:sz w:val="24"/>
            <w:szCs w:val="24"/>
          </w:rPr>
          <w:t>to</w:t>
        </w:r>
      </w:ins>
      <w:ins w:id="133" w:author="Fabio Alberto Cruz Sanchez" w:date="2021-11-10T11:49:00Z">
        <w:r w:rsidR="00F15350">
          <w:rPr>
            <w:rFonts w:ascii="Garamond" w:hAnsi="Garamond" w:cstheme="majorHAnsi"/>
            <w:color w:val="4472C4" w:themeColor="accent1"/>
            <w:sz w:val="24"/>
            <w:szCs w:val="24"/>
          </w:rPr>
          <w:t>-</w:t>
        </w:r>
      </w:ins>
      <w:ins w:id="134" w:author="Fabio Alberto Cruz Sanchez" w:date="2021-11-10T11:47:00Z">
        <w:r w:rsidR="00F15350">
          <w:rPr>
            <w:rFonts w:ascii="Garamond" w:hAnsi="Garamond" w:cstheme="majorHAnsi"/>
            <w:color w:val="4472C4" w:themeColor="accent1"/>
            <w:sz w:val="24"/>
            <w:szCs w:val="24"/>
          </w:rPr>
          <w:t>day</w:t>
        </w:r>
      </w:ins>
      <w:del w:id="135" w:author="Fabio Alberto Cruz Sanchez" w:date="2021-11-10T11:47:00Z">
        <w:r w:rsidRPr="001D59D3" w:rsidDel="00F15350">
          <w:rPr>
            <w:rFonts w:ascii="Garamond" w:hAnsi="Garamond" w:cstheme="majorHAnsi"/>
            <w:color w:val="4472C4" w:themeColor="accent1"/>
            <w:sz w:val="24"/>
            <w:szCs w:val="24"/>
          </w:rPr>
          <w:delText>.</w:delText>
        </w:r>
      </w:del>
      <w:ins w:id="136" w:author="Fabio Alberto Cruz Sanchez" w:date="2021-11-10T11:47:00Z">
        <w:r w:rsidR="00F15350">
          <w:rPr>
            <w:rFonts w:ascii="Garamond" w:hAnsi="Garamond" w:cstheme="majorHAnsi"/>
            <w:color w:val="4472C4" w:themeColor="accent1"/>
            <w:sz w:val="24"/>
            <w:szCs w:val="24"/>
          </w:rPr>
          <w:t>.</w:t>
        </w:r>
      </w:ins>
    </w:p>
    <w:p w14:paraId="63510B33" w14:textId="277D464A" w:rsidR="00F15350" w:rsidRDefault="00F15350" w:rsidP="00C941C5">
      <w:pPr>
        <w:shd w:val="clear" w:color="auto" w:fill="FFFFFF"/>
        <w:spacing w:after="0" w:line="240" w:lineRule="auto"/>
        <w:rPr>
          <w:ins w:id="137" w:author="Fabio Alberto Cruz Sanchez" w:date="2021-11-10T11:47:00Z"/>
          <w:rFonts w:ascii="Garamond" w:hAnsi="Garamond" w:cstheme="majorHAnsi"/>
          <w:color w:val="4472C4" w:themeColor="accent1"/>
          <w:sz w:val="24"/>
          <w:szCs w:val="24"/>
        </w:rPr>
      </w:pPr>
      <w:ins w:id="138" w:author="Fabio Alberto Cruz Sanchez" w:date="2021-11-10T11:47:00Z">
        <w:r>
          <w:rPr>
            <w:rFonts w:ascii="Garamond" w:hAnsi="Garamond" w:cstheme="majorHAnsi"/>
            <w:color w:val="4472C4" w:themeColor="accent1"/>
            <w:sz w:val="24"/>
            <w:szCs w:val="24"/>
          </w:rPr>
          <w:t xml:space="preserve">A </w:t>
        </w:r>
      </w:ins>
      <w:proofErr w:type="gramStart"/>
      <w:ins w:id="139" w:author="Fabio Alberto Cruz Sanchez" w:date="2021-11-10T11:49:00Z">
        <w:r>
          <w:rPr>
            <w:rFonts w:ascii="Garamond" w:hAnsi="Garamond" w:cstheme="majorHAnsi"/>
            <w:color w:val="4472C4" w:themeColor="accent1"/>
            <w:sz w:val="24"/>
            <w:szCs w:val="24"/>
          </w:rPr>
          <w:t>m</w:t>
        </w:r>
      </w:ins>
      <w:ins w:id="140" w:author="Fabio Alberto Cruz Sanchez" w:date="2021-11-10T11:47:00Z">
        <w:r>
          <w:rPr>
            <w:rFonts w:ascii="Garamond" w:hAnsi="Garamond" w:cstheme="majorHAnsi"/>
            <w:color w:val="4472C4" w:themeColor="accent1"/>
            <w:sz w:val="24"/>
            <w:szCs w:val="24"/>
          </w:rPr>
          <w:t>ore deep</w:t>
        </w:r>
        <w:proofErr w:type="gramEnd"/>
        <w:r>
          <w:rPr>
            <w:rFonts w:ascii="Garamond" w:hAnsi="Garamond" w:cstheme="majorHAnsi"/>
            <w:color w:val="4472C4" w:themeColor="accent1"/>
            <w:sz w:val="24"/>
            <w:szCs w:val="24"/>
          </w:rPr>
          <w:t xml:space="preserve"> analysis on the extrusion conditions to the quality of printed part using the proposed approach in three pha</w:t>
        </w:r>
      </w:ins>
      <w:ins w:id="141" w:author="Fabio Alberto Cruz Sanchez" w:date="2021-11-10T11:48:00Z">
        <w:r>
          <w:rPr>
            <w:rFonts w:ascii="Garamond" w:hAnsi="Garamond" w:cstheme="majorHAnsi"/>
            <w:color w:val="4472C4" w:themeColor="accent1"/>
            <w:sz w:val="24"/>
            <w:szCs w:val="24"/>
          </w:rPr>
          <w:t>se are element in perspective</w:t>
        </w:r>
      </w:ins>
      <w:ins w:id="142" w:author="Fabio Alberto Cruz Sanchez" w:date="2021-11-10T11:49:00Z">
        <w:r>
          <w:rPr>
            <w:rFonts w:ascii="Garamond" w:hAnsi="Garamond" w:cstheme="majorHAnsi"/>
            <w:color w:val="4472C4" w:themeColor="accent1"/>
            <w:sz w:val="24"/>
            <w:szCs w:val="24"/>
          </w:rPr>
          <w:t xml:space="preserve">s, that </w:t>
        </w:r>
        <w:proofErr w:type="spellStart"/>
        <w:r>
          <w:rPr>
            <w:rFonts w:ascii="Garamond" w:hAnsi="Garamond" w:cstheme="majorHAnsi"/>
            <w:color w:val="4472C4" w:themeColor="accent1"/>
            <w:sz w:val="24"/>
            <w:szCs w:val="24"/>
          </w:rPr>
          <w:t>unfortunalety</w:t>
        </w:r>
        <w:proofErr w:type="spellEnd"/>
        <w:r>
          <w:rPr>
            <w:rFonts w:ascii="Garamond" w:hAnsi="Garamond" w:cstheme="majorHAnsi"/>
            <w:color w:val="4472C4" w:themeColor="accent1"/>
            <w:sz w:val="24"/>
            <w:szCs w:val="24"/>
          </w:rPr>
          <w:t xml:space="preserve"> are not included in the scope of the proposition so far.</w:t>
        </w:r>
      </w:ins>
    </w:p>
    <w:p w14:paraId="580726F9" w14:textId="77777777" w:rsidR="00F15350" w:rsidRPr="001D59D3" w:rsidRDefault="00F15350" w:rsidP="00C941C5">
      <w:pPr>
        <w:shd w:val="clear" w:color="auto" w:fill="FFFFFF"/>
        <w:spacing w:after="0" w:line="240" w:lineRule="auto"/>
        <w:rPr>
          <w:rFonts w:ascii="Garamond" w:hAnsi="Garamond" w:cstheme="majorHAnsi"/>
          <w:color w:val="4472C4" w:themeColor="accent1"/>
          <w:sz w:val="24"/>
          <w:szCs w:val="24"/>
        </w:rPr>
      </w:pPr>
    </w:p>
    <w:p w14:paraId="05B8C3E2" w14:textId="77777777" w:rsidR="007B6CBA"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11)     Please, use the same font style for figure captions, sometimes italics is used, like for the tables, but sometimes not (see Fig. 3 – 4 – 5).</w:t>
      </w:r>
    </w:p>
    <w:p w14:paraId="454E81F3" w14:textId="3497DC3C" w:rsidR="007B6CBA" w:rsidRPr="001D59D3" w:rsidRDefault="007B6CBA" w:rsidP="00C941C5">
      <w:pPr>
        <w:shd w:val="clear" w:color="auto" w:fill="FFFFFF"/>
        <w:spacing w:after="0" w:line="240" w:lineRule="auto"/>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We agree. We changed captions for figures 3 to 5.</w:t>
      </w:r>
    </w:p>
    <w:p w14:paraId="5FBB3DEF" w14:textId="7DDEC5E3" w:rsid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12)     Discussion section should be extended. Only observations about Phase 2 are reported (actually almost the same reported in section 3.2), and a discussion on the orientations here is not provided.</w:t>
      </w:r>
    </w:p>
    <w:p w14:paraId="63B3B5DC" w14:textId="13718176" w:rsidR="000D5432" w:rsidRPr="000D5432" w:rsidRDefault="000D5432" w:rsidP="00C941C5">
      <w:pPr>
        <w:shd w:val="clear" w:color="auto" w:fill="FFFFFF"/>
        <w:spacing w:after="0" w:line="240" w:lineRule="auto"/>
        <w:rPr>
          <w:rFonts w:ascii="Garamond" w:hAnsi="Garamond" w:cstheme="majorHAnsi"/>
          <w:color w:val="4472C4" w:themeColor="accent1"/>
          <w:sz w:val="24"/>
          <w:szCs w:val="24"/>
        </w:rPr>
      </w:pPr>
      <w:r w:rsidRPr="000D5432">
        <w:rPr>
          <w:rFonts w:ascii="Garamond" w:hAnsi="Garamond" w:cstheme="majorHAnsi"/>
          <w:color w:val="4472C4" w:themeColor="accent1"/>
          <w:sz w:val="24"/>
          <w:szCs w:val="24"/>
        </w:rPr>
        <w:t>We agree. We</w:t>
      </w:r>
      <w:r w:rsidR="006C6F63">
        <w:rPr>
          <w:rFonts w:ascii="Garamond" w:hAnsi="Garamond" w:cstheme="majorHAnsi"/>
          <w:color w:val="4472C4" w:themeColor="accent1"/>
          <w:sz w:val="24"/>
          <w:szCs w:val="24"/>
        </w:rPr>
        <w:t xml:space="preserve"> have enlarged the discussion including also a few references to compare our results</w:t>
      </w:r>
      <w:r w:rsidRPr="000D5432">
        <w:rPr>
          <w:rFonts w:ascii="Garamond" w:hAnsi="Garamond" w:cstheme="majorHAnsi"/>
          <w:color w:val="4472C4" w:themeColor="accent1"/>
          <w:sz w:val="24"/>
          <w:szCs w:val="24"/>
        </w:rPr>
        <w:t>.</w:t>
      </w:r>
    </w:p>
    <w:p w14:paraId="77C55B0B" w14:textId="77777777" w:rsidR="001D59D3" w:rsidRPr="001D59D3" w:rsidRDefault="001D59D3" w:rsidP="00C941C5">
      <w:pPr>
        <w:shd w:val="clear" w:color="auto" w:fill="FFFFFF"/>
        <w:spacing w:after="0" w:line="240" w:lineRule="auto"/>
        <w:rPr>
          <w:rFonts w:ascii="Garamond" w:eastAsia="Times New Roman" w:hAnsi="Garamond" w:cs="Arial"/>
          <w:color w:val="FF0000"/>
          <w:sz w:val="24"/>
          <w:szCs w:val="24"/>
          <w:lang w:val="es-ES" w:eastAsia="en-GB"/>
        </w:rPr>
      </w:pPr>
      <w:r w:rsidRPr="001D59D3">
        <w:rPr>
          <w:rFonts w:ascii="Garamond" w:eastAsia="Times New Roman" w:hAnsi="Garamond" w:cs="Arial"/>
          <w:color w:val="FF0000"/>
          <w:sz w:val="24"/>
          <w:szCs w:val="24"/>
          <w:lang w:val="es-ES" w:eastAsia="en-GB"/>
        </w:rPr>
        <w:t>Fabio, si se te ocurre algo coméntalo. Si no, al final ya me pongo yo.</w:t>
      </w:r>
    </w:p>
    <w:p w14:paraId="75A66810" w14:textId="69429B92" w:rsidR="00C941C5" w:rsidRPr="001D59D3" w:rsidRDefault="00C941C5" w:rsidP="00C941C5">
      <w:pPr>
        <w:shd w:val="clear" w:color="auto" w:fill="FFFFFF"/>
        <w:spacing w:after="0" w:line="240" w:lineRule="auto"/>
        <w:rPr>
          <w:rFonts w:ascii="Garamond" w:eastAsia="Times New Roman" w:hAnsi="Garamond" w:cs="Arial"/>
          <w:color w:val="222222"/>
          <w:sz w:val="24"/>
          <w:szCs w:val="24"/>
          <w:lang w:val="es-ES" w:eastAsia="en-GB"/>
        </w:rPr>
      </w:pPr>
      <w:r w:rsidRPr="001D59D3">
        <w:rPr>
          <w:rFonts w:ascii="Garamond" w:eastAsia="Times New Roman" w:hAnsi="Garamond" w:cs="Arial"/>
          <w:color w:val="222222"/>
          <w:sz w:val="24"/>
          <w:szCs w:val="24"/>
          <w:lang w:val="es-ES" w:eastAsia="en-GB"/>
        </w:rPr>
        <w:t xml:space="preserve">13)     Ref. 1. – </w:t>
      </w:r>
      <w:proofErr w:type="spellStart"/>
      <w:r w:rsidRPr="001D59D3">
        <w:rPr>
          <w:rFonts w:ascii="Garamond" w:eastAsia="Times New Roman" w:hAnsi="Garamond" w:cs="Arial"/>
          <w:color w:val="222222"/>
          <w:sz w:val="24"/>
          <w:szCs w:val="24"/>
          <w:lang w:val="es-ES" w:eastAsia="en-GB"/>
        </w:rPr>
        <w:t>Journal’s</w:t>
      </w:r>
      <w:proofErr w:type="spellEnd"/>
      <w:r w:rsidRPr="001D59D3">
        <w:rPr>
          <w:rFonts w:ascii="Garamond" w:eastAsia="Times New Roman" w:hAnsi="Garamond" w:cs="Arial"/>
          <w:color w:val="222222"/>
          <w:sz w:val="24"/>
          <w:szCs w:val="24"/>
          <w:lang w:val="es-ES" w:eastAsia="en-GB"/>
        </w:rPr>
        <w:t xml:space="preserve"> </w:t>
      </w:r>
      <w:proofErr w:type="spellStart"/>
      <w:r w:rsidRPr="001D59D3">
        <w:rPr>
          <w:rFonts w:ascii="Garamond" w:eastAsia="Times New Roman" w:hAnsi="Garamond" w:cs="Arial"/>
          <w:color w:val="222222"/>
          <w:sz w:val="24"/>
          <w:szCs w:val="24"/>
          <w:lang w:val="es-ES" w:eastAsia="en-GB"/>
        </w:rPr>
        <w:t>name</w:t>
      </w:r>
      <w:proofErr w:type="spellEnd"/>
      <w:r w:rsidRPr="001D59D3">
        <w:rPr>
          <w:rFonts w:ascii="Garamond" w:eastAsia="Times New Roman" w:hAnsi="Garamond" w:cs="Arial"/>
          <w:color w:val="222222"/>
          <w:sz w:val="24"/>
          <w:szCs w:val="24"/>
          <w:lang w:val="es-ES" w:eastAsia="en-GB"/>
        </w:rPr>
        <w:t xml:space="preserve"> </w:t>
      </w:r>
      <w:proofErr w:type="spellStart"/>
      <w:r w:rsidRPr="001D59D3">
        <w:rPr>
          <w:rFonts w:ascii="Garamond" w:eastAsia="Times New Roman" w:hAnsi="Garamond" w:cs="Arial"/>
          <w:color w:val="222222"/>
          <w:sz w:val="24"/>
          <w:szCs w:val="24"/>
          <w:lang w:val="es-ES" w:eastAsia="en-GB"/>
        </w:rPr>
        <w:t>is</w:t>
      </w:r>
      <w:proofErr w:type="spellEnd"/>
      <w:r w:rsidRPr="001D59D3">
        <w:rPr>
          <w:rFonts w:ascii="Garamond" w:eastAsia="Times New Roman" w:hAnsi="Garamond" w:cs="Arial"/>
          <w:color w:val="222222"/>
          <w:sz w:val="24"/>
          <w:szCs w:val="24"/>
          <w:lang w:val="es-ES" w:eastAsia="en-GB"/>
        </w:rPr>
        <w:t xml:space="preserve"> </w:t>
      </w:r>
      <w:proofErr w:type="spellStart"/>
      <w:r w:rsidRPr="001D59D3">
        <w:rPr>
          <w:rFonts w:ascii="Garamond" w:eastAsia="Times New Roman" w:hAnsi="Garamond" w:cs="Arial"/>
          <w:color w:val="222222"/>
          <w:sz w:val="24"/>
          <w:szCs w:val="24"/>
          <w:lang w:val="es-ES" w:eastAsia="en-GB"/>
        </w:rPr>
        <w:t>missing</w:t>
      </w:r>
      <w:proofErr w:type="spellEnd"/>
    </w:p>
    <w:p w14:paraId="2EB636B7" w14:textId="263FFFAF"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Sure. Thank you for checking that. We have corrected it and check that all journal’s names appeared in the draft.</w:t>
      </w:r>
    </w:p>
    <w:p w14:paraId="515CAD6C" w14:textId="7C9958B3"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14)     Ref. 41 – Publication year is missing</w:t>
      </w:r>
    </w:p>
    <w:p w14:paraId="21ECD8A5" w14:textId="67D7A8AA" w:rsidR="00FB2B6F" w:rsidRPr="001D59D3" w:rsidRDefault="00FB2B6F"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We think that you are referring to Ref. 42. We added the year.</w:t>
      </w:r>
    </w:p>
    <w:p w14:paraId="01538225" w14:textId="35391E83"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15)     Ref. 47 – Add the full title of the standard.</w:t>
      </w:r>
    </w:p>
    <w:p w14:paraId="6B54555D" w14:textId="5B663F5A" w:rsidR="00FB2B6F" w:rsidRPr="001D59D3" w:rsidRDefault="00FB2B6F" w:rsidP="00FB2B6F">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Thanks. Done.</w:t>
      </w:r>
    </w:p>
    <w:p w14:paraId="4CF545AC" w14:textId="4DAE51A9"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16)     Ref. 51. – Journal’s name is missing</w:t>
      </w:r>
    </w:p>
    <w:p w14:paraId="4482EADE" w14:textId="3E4D4411" w:rsidR="00C941C5" w:rsidRPr="001D59D3" w:rsidRDefault="00FB2B6F"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Done</w:t>
      </w:r>
      <w:r w:rsidR="00C941C5" w:rsidRPr="001D59D3">
        <w:rPr>
          <w:rFonts w:ascii="Garamond" w:hAnsi="Garamond" w:cstheme="majorHAnsi"/>
          <w:color w:val="4472C4" w:themeColor="accent1"/>
          <w:sz w:val="24"/>
          <w:szCs w:val="24"/>
        </w:rPr>
        <w:t>.</w:t>
      </w:r>
    </w:p>
    <w:p w14:paraId="337FAFAA"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7E0B3177" w14:textId="77777777" w:rsidR="004438AC"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Reviewer: 5</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r w:rsidRPr="001D59D3">
        <w:rPr>
          <w:rFonts w:ascii="Garamond" w:eastAsia="Times New Roman" w:hAnsi="Garamond" w:cs="Arial"/>
          <w:color w:val="222222"/>
          <w:sz w:val="24"/>
          <w:szCs w:val="24"/>
          <w:lang w:eastAsia="en-GB"/>
        </w:rPr>
        <w:br/>
        <w:t>Efforts of authors to incorporate the comments of reviewers in the revised manuscript is appreciable. However, comment 4 of Reviewer#5 is not addressed / replied.</w:t>
      </w:r>
      <w:r w:rsidRPr="001D59D3">
        <w:rPr>
          <w:rFonts w:ascii="Garamond" w:eastAsia="Times New Roman" w:hAnsi="Garamond" w:cs="Arial"/>
          <w:color w:val="222222"/>
          <w:sz w:val="24"/>
          <w:szCs w:val="24"/>
          <w:lang w:eastAsia="en-GB"/>
        </w:rPr>
        <w:br/>
        <w:t>It should be replied/addressed suitably.</w:t>
      </w:r>
    </w:p>
    <w:p w14:paraId="502AA1FD" w14:textId="031F4F12"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049B0AF2" w14:textId="6E8C8939" w:rsidR="004438AC" w:rsidRPr="001D59D3" w:rsidRDefault="004438AC" w:rsidP="004438AC">
      <w:pPr>
        <w:jc w:val="both"/>
        <w:rPr>
          <w:rFonts w:ascii="Garamond" w:hAnsi="Garamond" w:cstheme="majorHAnsi"/>
          <w:color w:val="000000"/>
          <w:sz w:val="24"/>
          <w:szCs w:val="24"/>
          <w:shd w:val="clear" w:color="auto" w:fill="FFFFFF"/>
        </w:rPr>
      </w:pPr>
      <w:r w:rsidRPr="001D59D3">
        <w:rPr>
          <w:rFonts w:ascii="Garamond" w:hAnsi="Garamond" w:cstheme="majorHAnsi"/>
          <w:color w:val="000000"/>
          <w:sz w:val="24"/>
          <w:szCs w:val="24"/>
          <w:shd w:val="clear" w:color="auto" w:fill="FFFFFF"/>
        </w:rPr>
        <w:lastRenderedPageBreak/>
        <w:t xml:space="preserve">“•        From the study of </w:t>
      </w:r>
      <w:proofErr w:type="spellStart"/>
      <w:r w:rsidRPr="001D59D3">
        <w:rPr>
          <w:rFonts w:ascii="Garamond" w:hAnsi="Garamond" w:cstheme="majorHAnsi"/>
          <w:color w:val="000000"/>
          <w:sz w:val="24"/>
          <w:szCs w:val="24"/>
          <w:shd w:val="clear" w:color="auto" w:fill="FFFFFF"/>
        </w:rPr>
        <w:t>Babagowda</w:t>
      </w:r>
      <w:proofErr w:type="spellEnd"/>
      <w:r w:rsidRPr="001D59D3">
        <w:rPr>
          <w:rFonts w:ascii="Garamond" w:hAnsi="Garamond" w:cstheme="majorHAnsi"/>
          <w:color w:val="000000"/>
          <w:sz w:val="24"/>
          <w:szCs w:val="24"/>
          <w:shd w:val="clear" w:color="auto" w:fill="FFFFFF"/>
        </w:rPr>
        <w:t xml:space="preserve"> et al. it is observed that lower percentage of recycled PLA in the blend results in the higher ultimate tensile strength. However, in the present study, 90% recycled PLA is used in the blend. Please explain the reason behind the use of 90 % recycled PLA in the blend.</w:t>
      </w:r>
    </w:p>
    <w:p w14:paraId="6D66320D" w14:textId="666DE3EF"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20CE35AC" w14:textId="3D4944B7" w:rsidR="004438AC" w:rsidRPr="001D59D3" w:rsidRDefault="004438AC" w:rsidP="00C941C5">
      <w:pPr>
        <w:shd w:val="clear" w:color="auto" w:fill="FFFFFF"/>
        <w:spacing w:after="0" w:line="240" w:lineRule="auto"/>
        <w:rPr>
          <w:rFonts w:ascii="Garamond" w:eastAsia="Times New Roman" w:hAnsi="Garamond" w:cs="Arial"/>
          <w:color w:val="4472C4" w:themeColor="accent1"/>
          <w:sz w:val="24"/>
          <w:szCs w:val="24"/>
          <w:lang w:eastAsia="en-GB"/>
        </w:rPr>
      </w:pPr>
      <w:r w:rsidRPr="001D59D3">
        <w:rPr>
          <w:rFonts w:ascii="Garamond" w:eastAsia="Times New Roman" w:hAnsi="Garamond" w:cs="Arial"/>
          <w:color w:val="4472C4" w:themeColor="accent1"/>
          <w:sz w:val="24"/>
          <w:szCs w:val="24"/>
          <w:lang w:eastAsia="en-GB"/>
        </w:rPr>
        <w:t xml:space="preserve">It’s likely that we answered it shortly and we did not explain well our point. Sorry about that. We tried to investigate the influence of recycling and we came across this commercial material that help us arranging the experimental study. We didn’t have any option to manufacture our own recycled material so that was a good option for us. It is a commercial recycled material with the 90 % of recycled material used in the blend and we had no option to </w:t>
      </w:r>
      <w:proofErr w:type="spellStart"/>
      <w:r w:rsidRPr="001D59D3">
        <w:rPr>
          <w:rFonts w:ascii="Garamond" w:eastAsia="Times New Roman" w:hAnsi="Garamond" w:cs="Arial"/>
          <w:color w:val="4472C4" w:themeColor="accent1"/>
          <w:sz w:val="24"/>
          <w:szCs w:val="24"/>
          <w:lang w:eastAsia="en-GB"/>
        </w:rPr>
        <w:t>analyze</w:t>
      </w:r>
      <w:proofErr w:type="spellEnd"/>
      <w:r w:rsidRPr="001D59D3">
        <w:rPr>
          <w:rFonts w:ascii="Garamond" w:eastAsia="Times New Roman" w:hAnsi="Garamond" w:cs="Arial"/>
          <w:color w:val="4472C4" w:themeColor="accent1"/>
          <w:sz w:val="24"/>
          <w:szCs w:val="24"/>
          <w:lang w:eastAsia="en-GB"/>
        </w:rPr>
        <w:t xml:space="preserve"> the influence of other percentages in the blend. </w:t>
      </w:r>
    </w:p>
    <w:p w14:paraId="3EDE04BC" w14:textId="1B31073E" w:rsidR="004438AC" w:rsidRPr="001D59D3" w:rsidRDefault="004438AC" w:rsidP="00C941C5">
      <w:pPr>
        <w:shd w:val="clear" w:color="auto" w:fill="FFFFFF"/>
        <w:spacing w:after="0" w:line="240" w:lineRule="auto"/>
        <w:rPr>
          <w:rFonts w:ascii="Garamond" w:eastAsia="Times New Roman" w:hAnsi="Garamond" w:cs="Arial"/>
          <w:color w:val="4472C4" w:themeColor="accent1"/>
          <w:sz w:val="24"/>
          <w:szCs w:val="24"/>
          <w:lang w:eastAsia="en-GB"/>
        </w:rPr>
      </w:pPr>
      <w:r w:rsidRPr="001D59D3">
        <w:rPr>
          <w:rFonts w:ascii="Garamond" w:eastAsia="Times New Roman" w:hAnsi="Garamond" w:cs="Arial"/>
          <w:color w:val="4472C4" w:themeColor="accent1"/>
          <w:sz w:val="24"/>
          <w:szCs w:val="24"/>
          <w:lang w:eastAsia="en-GB"/>
        </w:rPr>
        <w:t>We agree that the use of lower percentages is likely to improve a little bit the ultimate strength approaching to that of a virgin material but we do not have experimental data to discuss that, so we are not making further comments on the text about the influence of the % in the results.</w:t>
      </w:r>
    </w:p>
    <w:p w14:paraId="65E02D74" w14:textId="77777777"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0D3B4A70" w14:textId="77777777" w:rsidR="004438AC" w:rsidRPr="001D59D3" w:rsidRDefault="004438AC" w:rsidP="00C941C5">
      <w:pPr>
        <w:shd w:val="clear" w:color="auto" w:fill="FFFFFF"/>
        <w:spacing w:after="0" w:line="240" w:lineRule="auto"/>
        <w:rPr>
          <w:rFonts w:ascii="Garamond" w:eastAsia="Times New Roman" w:hAnsi="Garamond" w:cs="Arial"/>
          <w:color w:val="222222"/>
          <w:sz w:val="24"/>
          <w:szCs w:val="24"/>
          <w:lang w:eastAsia="en-GB"/>
        </w:rPr>
      </w:pPr>
    </w:p>
    <w:p w14:paraId="4DA540D8" w14:textId="0E9535BD"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Reviewer: 7</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Comments to the Author</w:t>
      </w:r>
    </w:p>
    <w:p w14:paraId="551DB415"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Dear Authors,</w:t>
      </w:r>
    </w:p>
    <w:p w14:paraId="7FDF5E3B" w14:textId="6B19BABC"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Thank you for the revised draft. No further queries from my side.</w:t>
      </w:r>
    </w:p>
    <w:p w14:paraId="0F8A2235" w14:textId="77777777"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5E0B5062"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Associate Editor's Comments to the Author:</w:t>
      </w:r>
    </w:p>
    <w:p w14:paraId="137B96E7"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Associate Editor</w:t>
      </w:r>
    </w:p>
    <w:p w14:paraId="7E2AE2AA"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Comments to the Author:</w:t>
      </w:r>
    </w:p>
    <w:p w14:paraId="4C6D3243" w14:textId="77777777" w:rsidR="00C941C5" w:rsidRPr="001D59D3" w:rsidRDefault="00C941C5" w:rsidP="00C941C5">
      <w:pPr>
        <w:jc w:val="both"/>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t>(There are no comments.)</w:t>
      </w:r>
    </w:p>
    <w:p w14:paraId="36AD0A31" w14:textId="037C2391" w:rsidR="00C941C5" w:rsidRPr="001D59D3" w:rsidRDefault="00C941C5" w:rsidP="00C941C5">
      <w:pPr>
        <w:jc w:val="both"/>
        <w:rPr>
          <w:rFonts w:ascii="Garamond" w:hAnsi="Garamond" w:cstheme="majorHAnsi"/>
          <w:color w:val="4472C4" w:themeColor="accent1"/>
          <w:sz w:val="24"/>
          <w:szCs w:val="24"/>
        </w:rPr>
      </w:pPr>
      <w:r w:rsidRPr="001D59D3">
        <w:rPr>
          <w:rFonts w:ascii="Garamond" w:hAnsi="Garamond" w:cstheme="majorHAnsi"/>
          <w:color w:val="4472C4" w:themeColor="accent1"/>
          <w:sz w:val="24"/>
          <w:szCs w:val="24"/>
        </w:rPr>
        <w:t>Thank you.</w:t>
      </w:r>
    </w:p>
    <w:p w14:paraId="16B47EC7" w14:textId="276CC2DC"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5FDB38F4" w14:textId="77777777"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p>
    <w:p w14:paraId="7374DEA6" w14:textId="25704A32" w:rsidR="00C941C5" w:rsidRPr="001D59D3" w:rsidRDefault="00C941C5" w:rsidP="00C941C5">
      <w:pPr>
        <w:shd w:val="clear" w:color="auto" w:fill="FFFFFF"/>
        <w:spacing w:after="0" w:line="240" w:lineRule="auto"/>
        <w:rPr>
          <w:rFonts w:ascii="Garamond" w:eastAsia="Times New Roman" w:hAnsi="Garamond" w:cs="Arial"/>
          <w:color w:val="222222"/>
          <w:sz w:val="24"/>
          <w:szCs w:val="24"/>
          <w:lang w:eastAsia="en-GB"/>
        </w:rPr>
      </w:pPr>
      <w:r w:rsidRPr="001D59D3">
        <w:rPr>
          <w:rFonts w:ascii="Garamond" w:eastAsia="Times New Roman" w:hAnsi="Garamond" w:cs="Arial"/>
          <w:color w:val="222222"/>
          <w:sz w:val="24"/>
          <w:szCs w:val="24"/>
          <w:lang w:eastAsia="en-GB"/>
        </w:rPr>
        <w:br/>
        <w:t>Editor in Chief’s Comments to the Author:</w:t>
      </w:r>
      <w:r w:rsidRPr="001D59D3">
        <w:rPr>
          <w:rFonts w:ascii="Garamond" w:eastAsia="Times New Roman" w:hAnsi="Garamond" w:cs="Arial"/>
          <w:color w:val="222222"/>
          <w:sz w:val="24"/>
          <w:szCs w:val="24"/>
          <w:lang w:eastAsia="en-GB"/>
        </w:rPr>
        <w:br/>
      </w:r>
      <w:r w:rsidRPr="001D59D3">
        <w:rPr>
          <w:rFonts w:ascii="Garamond" w:eastAsia="Times New Roman" w:hAnsi="Garamond" w:cs="Arial"/>
          <w:color w:val="222222"/>
          <w:sz w:val="24"/>
          <w:szCs w:val="24"/>
          <w:lang w:eastAsia="en-GB"/>
        </w:rPr>
        <w:br/>
        <w:t>(No Comments.)</w:t>
      </w:r>
    </w:p>
    <w:p w14:paraId="658E70B3" w14:textId="77777777" w:rsidR="00C941C5" w:rsidRPr="001D59D3" w:rsidRDefault="00C941C5" w:rsidP="00C941C5">
      <w:pPr>
        <w:shd w:val="clear" w:color="auto" w:fill="FFFFFF"/>
        <w:spacing w:line="240" w:lineRule="auto"/>
        <w:rPr>
          <w:rFonts w:ascii="Garamond" w:eastAsia="Times New Roman" w:hAnsi="Garamond" w:cs="Times New Roman"/>
          <w:color w:val="222222"/>
          <w:sz w:val="24"/>
          <w:szCs w:val="24"/>
          <w:lang w:eastAsia="en-GB"/>
        </w:rPr>
      </w:pPr>
      <w:r w:rsidRPr="001D59D3">
        <w:rPr>
          <w:rFonts w:ascii="Garamond" w:eastAsia="Times New Roman" w:hAnsi="Garamond" w:cs="Times New Roman"/>
          <w:color w:val="222222"/>
          <w:sz w:val="24"/>
          <w:szCs w:val="24"/>
          <w:lang w:eastAsia="en-GB"/>
        </w:rPr>
        <w:t xml:space="preserve">Zona de los </w:t>
      </w:r>
      <w:proofErr w:type="spellStart"/>
      <w:r w:rsidRPr="001D59D3">
        <w:rPr>
          <w:rFonts w:ascii="Garamond" w:eastAsia="Times New Roman" w:hAnsi="Garamond" w:cs="Times New Roman"/>
          <w:color w:val="222222"/>
          <w:sz w:val="24"/>
          <w:szCs w:val="24"/>
          <w:lang w:eastAsia="en-GB"/>
        </w:rPr>
        <w:t>archivos</w:t>
      </w:r>
      <w:proofErr w:type="spellEnd"/>
      <w:r w:rsidRPr="001D59D3">
        <w:rPr>
          <w:rFonts w:ascii="Garamond" w:eastAsia="Times New Roman" w:hAnsi="Garamond" w:cs="Times New Roman"/>
          <w:color w:val="222222"/>
          <w:sz w:val="24"/>
          <w:szCs w:val="24"/>
          <w:lang w:eastAsia="en-GB"/>
        </w:rPr>
        <w:t xml:space="preserve"> </w:t>
      </w:r>
      <w:proofErr w:type="spellStart"/>
      <w:r w:rsidRPr="001D59D3">
        <w:rPr>
          <w:rFonts w:ascii="Garamond" w:eastAsia="Times New Roman" w:hAnsi="Garamond" w:cs="Times New Roman"/>
          <w:color w:val="222222"/>
          <w:sz w:val="24"/>
          <w:szCs w:val="24"/>
          <w:lang w:eastAsia="en-GB"/>
        </w:rPr>
        <w:t>adjuntos</w:t>
      </w:r>
      <w:proofErr w:type="spellEnd"/>
    </w:p>
    <w:p w14:paraId="278347F6" w14:textId="6E016D08" w:rsidR="00E143E3" w:rsidRPr="001D59D3" w:rsidRDefault="00C94064" w:rsidP="00345765">
      <w:pPr>
        <w:jc w:val="both"/>
        <w:rPr>
          <w:rFonts w:ascii="Garamond" w:hAnsi="Garamond" w:cstheme="majorHAnsi"/>
          <w:color w:val="4472C4" w:themeColor="accent1"/>
          <w:sz w:val="24"/>
          <w:szCs w:val="24"/>
          <w:shd w:val="clear" w:color="auto" w:fill="FFFFFF"/>
        </w:rPr>
      </w:pPr>
      <w:r w:rsidRPr="001D59D3">
        <w:rPr>
          <w:rFonts w:ascii="Garamond" w:hAnsi="Garamond" w:cstheme="majorHAnsi"/>
          <w:color w:val="4472C4" w:themeColor="accent1"/>
          <w:sz w:val="24"/>
          <w:szCs w:val="24"/>
          <w:shd w:val="clear" w:color="auto" w:fill="FFFFFF"/>
        </w:rPr>
        <w:t xml:space="preserve"> </w:t>
      </w:r>
    </w:p>
    <w:sectPr w:rsidR="00E143E3" w:rsidRPr="001D59D3" w:rsidSect="00934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90C8" w14:textId="77777777" w:rsidR="004863A8" w:rsidRDefault="004863A8" w:rsidP="00C77DF8">
      <w:pPr>
        <w:spacing w:after="0" w:line="240" w:lineRule="auto"/>
      </w:pPr>
      <w:r>
        <w:separator/>
      </w:r>
    </w:p>
  </w:endnote>
  <w:endnote w:type="continuationSeparator" w:id="0">
    <w:p w14:paraId="689FB656" w14:textId="77777777" w:rsidR="004863A8" w:rsidRDefault="004863A8" w:rsidP="00C7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6E125" w14:textId="77777777" w:rsidR="004863A8" w:rsidRDefault="004863A8" w:rsidP="00C77DF8">
      <w:pPr>
        <w:spacing w:after="0" w:line="240" w:lineRule="auto"/>
      </w:pPr>
      <w:r>
        <w:separator/>
      </w:r>
    </w:p>
  </w:footnote>
  <w:footnote w:type="continuationSeparator" w:id="0">
    <w:p w14:paraId="552DD4ED" w14:textId="77777777" w:rsidR="004863A8" w:rsidRDefault="004863A8" w:rsidP="00C77DF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Alberto Cruz Sanchez">
    <w15:presenceInfo w15:providerId="AD" w15:userId="S::cruzsanc1@univ-lorraine.fr::35c611f6-818e-4a45-9e97-026cf770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48"/>
    <w:rsid w:val="0002021C"/>
    <w:rsid w:val="000369C3"/>
    <w:rsid w:val="000534FD"/>
    <w:rsid w:val="00053DA5"/>
    <w:rsid w:val="000A0ADB"/>
    <w:rsid w:val="000D5432"/>
    <w:rsid w:val="00123C1B"/>
    <w:rsid w:val="0016522C"/>
    <w:rsid w:val="001A23DE"/>
    <w:rsid w:val="001D59D3"/>
    <w:rsid w:val="001E044F"/>
    <w:rsid w:val="001E1A84"/>
    <w:rsid w:val="00254231"/>
    <w:rsid w:val="00255550"/>
    <w:rsid w:val="00291E22"/>
    <w:rsid w:val="002A57B1"/>
    <w:rsid w:val="00345765"/>
    <w:rsid w:val="003630AF"/>
    <w:rsid w:val="00366409"/>
    <w:rsid w:val="00377062"/>
    <w:rsid w:val="00391A91"/>
    <w:rsid w:val="003B6DAC"/>
    <w:rsid w:val="003D0836"/>
    <w:rsid w:val="00420EFE"/>
    <w:rsid w:val="004438AC"/>
    <w:rsid w:val="004863A8"/>
    <w:rsid w:val="004E0C55"/>
    <w:rsid w:val="00506593"/>
    <w:rsid w:val="00525F0E"/>
    <w:rsid w:val="0053385E"/>
    <w:rsid w:val="00562AC9"/>
    <w:rsid w:val="005A57BC"/>
    <w:rsid w:val="005B459A"/>
    <w:rsid w:val="005E6005"/>
    <w:rsid w:val="005F071B"/>
    <w:rsid w:val="00654640"/>
    <w:rsid w:val="0065546F"/>
    <w:rsid w:val="006B54AA"/>
    <w:rsid w:val="006B6E79"/>
    <w:rsid w:val="006C6F63"/>
    <w:rsid w:val="00746923"/>
    <w:rsid w:val="007B459B"/>
    <w:rsid w:val="007B6CBA"/>
    <w:rsid w:val="007D201B"/>
    <w:rsid w:val="00811621"/>
    <w:rsid w:val="008158DA"/>
    <w:rsid w:val="00881D36"/>
    <w:rsid w:val="0093449C"/>
    <w:rsid w:val="00952149"/>
    <w:rsid w:val="009745C2"/>
    <w:rsid w:val="00994BA6"/>
    <w:rsid w:val="009E13E3"/>
    <w:rsid w:val="009F15EA"/>
    <w:rsid w:val="00A1189C"/>
    <w:rsid w:val="00A8450A"/>
    <w:rsid w:val="00A96CCA"/>
    <w:rsid w:val="00AB5150"/>
    <w:rsid w:val="00AC0C79"/>
    <w:rsid w:val="00AE54BD"/>
    <w:rsid w:val="00AF74BE"/>
    <w:rsid w:val="00B5718D"/>
    <w:rsid w:val="00B80B7A"/>
    <w:rsid w:val="00BE0DEC"/>
    <w:rsid w:val="00C33CAD"/>
    <w:rsid w:val="00C45ECB"/>
    <w:rsid w:val="00C537E2"/>
    <w:rsid w:val="00C66B5E"/>
    <w:rsid w:val="00C77DF8"/>
    <w:rsid w:val="00C94064"/>
    <w:rsid w:val="00C941C5"/>
    <w:rsid w:val="00C94472"/>
    <w:rsid w:val="00CA360F"/>
    <w:rsid w:val="00CB265A"/>
    <w:rsid w:val="00CE0291"/>
    <w:rsid w:val="00D00148"/>
    <w:rsid w:val="00E143E3"/>
    <w:rsid w:val="00EA1954"/>
    <w:rsid w:val="00EC7848"/>
    <w:rsid w:val="00EE176E"/>
    <w:rsid w:val="00F15350"/>
    <w:rsid w:val="00FB2B6F"/>
    <w:rsid w:val="00FC245D"/>
    <w:rsid w:val="00FD7E5A"/>
    <w:rsid w:val="00FE73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8D2"/>
  <w15:chartTrackingRefBased/>
  <w15:docId w15:val="{28052FA4-0BEE-4100-B5B8-6DE624E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7848"/>
    <w:rPr>
      <w:color w:val="0000FF"/>
      <w:u w:val="single"/>
    </w:rPr>
  </w:style>
  <w:style w:type="character" w:customStyle="1" w:styleId="Titre1Car">
    <w:name w:val="Titre 1 Car"/>
    <w:basedOn w:val="Policepardfaut"/>
    <w:link w:val="Titre1"/>
    <w:uiPriority w:val="9"/>
    <w:rsid w:val="000369C3"/>
    <w:rPr>
      <w:rFonts w:ascii="Times New Roman" w:eastAsia="Times New Roman" w:hAnsi="Times New Roman" w:cs="Times New Roman"/>
      <w:b/>
      <w:bCs/>
      <w:kern w:val="36"/>
      <w:sz w:val="48"/>
      <w:szCs w:val="48"/>
      <w:lang w:eastAsia="en-GB"/>
    </w:rPr>
  </w:style>
  <w:style w:type="paragraph" w:customStyle="1" w:styleId="FirstParagraph">
    <w:name w:val="First Paragraph"/>
    <w:basedOn w:val="Corpsdetexte"/>
    <w:next w:val="Corpsdetexte"/>
    <w:qFormat/>
    <w:rsid w:val="00345765"/>
    <w:pPr>
      <w:spacing w:before="180" w:after="180" w:line="240" w:lineRule="auto"/>
    </w:pPr>
    <w:rPr>
      <w:sz w:val="24"/>
      <w:szCs w:val="24"/>
      <w:lang w:val="en-US"/>
    </w:rPr>
  </w:style>
  <w:style w:type="paragraph" w:styleId="Corpsdetexte">
    <w:name w:val="Body Text"/>
    <w:basedOn w:val="Normal"/>
    <w:link w:val="CorpsdetexteCar"/>
    <w:uiPriority w:val="99"/>
    <w:semiHidden/>
    <w:unhideWhenUsed/>
    <w:rsid w:val="00345765"/>
    <w:pPr>
      <w:spacing w:after="120"/>
    </w:pPr>
  </w:style>
  <w:style w:type="character" w:customStyle="1" w:styleId="CorpsdetexteCar">
    <w:name w:val="Corps de texte Car"/>
    <w:basedOn w:val="Policepardfaut"/>
    <w:link w:val="Corpsdetexte"/>
    <w:uiPriority w:val="99"/>
    <w:semiHidden/>
    <w:rsid w:val="00345765"/>
  </w:style>
  <w:style w:type="character" w:styleId="lev">
    <w:name w:val="Strong"/>
    <w:basedOn w:val="Policepardfaut"/>
    <w:uiPriority w:val="22"/>
    <w:qFormat/>
    <w:rsid w:val="00A96CCA"/>
    <w:rPr>
      <w:b/>
      <w:bCs/>
    </w:rPr>
  </w:style>
  <w:style w:type="paragraph" w:styleId="Rvision">
    <w:name w:val="Revision"/>
    <w:hidden/>
    <w:uiPriority w:val="99"/>
    <w:semiHidden/>
    <w:rsid w:val="0002021C"/>
    <w:pPr>
      <w:spacing w:after="0" w:line="240" w:lineRule="auto"/>
    </w:pPr>
  </w:style>
  <w:style w:type="character" w:styleId="Marquedecommentaire">
    <w:name w:val="annotation reference"/>
    <w:basedOn w:val="Policepardfaut"/>
    <w:uiPriority w:val="99"/>
    <w:semiHidden/>
    <w:unhideWhenUsed/>
    <w:rsid w:val="009745C2"/>
    <w:rPr>
      <w:sz w:val="16"/>
      <w:szCs w:val="16"/>
    </w:rPr>
  </w:style>
  <w:style w:type="paragraph" w:styleId="Commentaire">
    <w:name w:val="annotation text"/>
    <w:basedOn w:val="Normal"/>
    <w:link w:val="CommentaireCar"/>
    <w:uiPriority w:val="99"/>
    <w:semiHidden/>
    <w:unhideWhenUsed/>
    <w:rsid w:val="009745C2"/>
    <w:pPr>
      <w:spacing w:line="240" w:lineRule="auto"/>
    </w:pPr>
    <w:rPr>
      <w:sz w:val="20"/>
      <w:szCs w:val="20"/>
    </w:rPr>
  </w:style>
  <w:style w:type="character" w:customStyle="1" w:styleId="CommentaireCar">
    <w:name w:val="Commentaire Car"/>
    <w:basedOn w:val="Policepardfaut"/>
    <w:link w:val="Commentaire"/>
    <w:uiPriority w:val="99"/>
    <w:semiHidden/>
    <w:rsid w:val="009745C2"/>
    <w:rPr>
      <w:sz w:val="20"/>
      <w:szCs w:val="20"/>
    </w:rPr>
  </w:style>
  <w:style w:type="paragraph" w:styleId="Objetducommentaire">
    <w:name w:val="annotation subject"/>
    <w:basedOn w:val="Commentaire"/>
    <w:next w:val="Commentaire"/>
    <w:link w:val="ObjetducommentaireCar"/>
    <w:uiPriority w:val="99"/>
    <w:semiHidden/>
    <w:unhideWhenUsed/>
    <w:rsid w:val="009745C2"/>
    <w:rPr>
      <w:b/>
      <w:bCs/>
    </w:rPr>
  </w:style>
  <w:style w:type="character" w:customStyle="1" w:styleId="ObjetducommentaireCar">
    <w:name w:val="Objet du commentaire Car"/>
    <w:basedOn w:val="CommentaireCar"/>
    <w:link w:val="Objetducommentaire"/>
    <w:uiPriority w:val="99"/>
    <w:semiHidden/>
    <w:rsid w:val="009745C2"/>
    <w:rPr>
      <w:b/>
      <w:bCs/>
      <w:sz w:val="20"/>
      <w:szCs w:val="20"/>
    </w:rPr>
  </w:style>
  <w:style w:type="paragraph" w:styleId="Textedebulles">
    <w:name w:val="Balloon Text"/>
    <w:basedOn w:val="Normal"/>
    <w:link w:val="TextedebullesCar"/>
    <w:uiPriority w:val="99"/>
    <w:semiHidden/>
    <w:unhideWhenUsed/>
    <w:rsid w:val="00A845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A"/>
    <w:rPr>
      <w:rFonts w:ascii="Segoe UI" w:hAnsi="Segoe UI" w:cs="Segoe UI"/>
      <w:sz w:val="18"/>
      <w:szCs w:val="18"/>
    </w:rPr>
  </w:style>
  <w:style w:type="paragraph" w:styleId="Bibliographie">
    <w:name w:val="Bibliography"/>
    <w:basedOn w:val="Normal"/>
    <w:qFormat/>
    <w:rsid w:val="00AC0C79"/>
    <w:pPr>
      <w:spacing w:after="200" w:line="240" w:lineRule="auto"/>
    </w:pPr>
    <w:rPr>
      <w:sz w:val="24"/>
      <w:szCs w:val="24"/>
      <w:lang w:val="en-US"/>
    </w:rPr>
  </w:style>
  <w:style w:type="paragraph" w:styleId="En-tte">
    <w:name w:val="header"/>
    <w:basedOn w:val="Normal"/>
    <w:link w:val="En-tteCar"/>
    <w:uiPriority w:val="99"/>
    <w:unhideWhenUsed/>
    <w:rsid w:val="00C77DF8"/>
    <w:pPr>
      <w:tabs>
        <w:tab w:val="center" w:pos="4536"/>
        <w:tab w:val="right" w:pos="9072"/>
      </w:tabs>
      <w:spacing w:after="0" w:line="240" w:lineRule="auto"/>
    </w:pPr>
  </w:style>
  <w:style w:type="character" w:customStyle="1" w:styleId="En-tteCar">
    <w:name w:val="En-tête Car"/>
    <w:basedOn w:val="Policepardfaut"/>
    <w:link w:val="En-tte"/>
    <w:uiPriority w:val="99"/>
    <w:rsid w:val="00C77DF8"/>
  </w:style>
  <w:style w:type="paragraph" w:styleId="Pieddepage">
    <w:name w:val="footer"/>
    <w:basedOn w:val="Normal"/>
    <w:link w:val="PieddepageCar"/>
    <w:uiPriority w:val="99"/>
    <w:unhideWhenUsed/>
    <w:rsid w:val="00C77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2074">
      <w:bodyDiv w:val="1"/>
      <w:marLeft w:val="0"/>
      <w:marRight w:val="0"/>
      <w:marTop w:val="0"/>
      <w:marBottom w:val="0"/>
      <w:divBdr>
        <w:top w:val="none" w:sz="0" w:space="0" w:color="auto"/>
        <w:left w:val="none" w:sz="0" w:space="0" w:color="auto"/>
        <w:bottom w:val="none" w:sz="0" w:space="0" w:color="auto"/>
        <w:right w:val="none" w:sz="0" w:space="0" w:color="auto"/>
      </w:divBdr>
    </w:div>
    <w:div w:id="1077825308">
      <w:bodyDiv w:val="1"/>
      <w:marLeft w:val="0"/>
      <w:marRight w:val="0"/>
      <w:marTop w:val="0"/>
      <w:marBottom w:val="0"/>
      <w:divBdr>
        <w:top w:val="none" w:sz="0" w:space="0" w:color="auto"/>
        <w:left w:val="none" w:sz="0" w:space="0" w:color="auto"/>
        <w:bottom w:val="none" w:sz="0" w:space="0" w:color="auto"/>
        <w:right w:val="none" w:sz="0" w:space="0" w:color="auto"/>
      </w:divBdr>
    </w:div>
    <w:div w:id="1835872945">
      <w:bodyDiv w:val="1"/>
      <w:marLeft w:val="0"/>
      <w:marRight w:val="0"/>
      <w:marTop w:val="0"/>
      <w:marBottom w:val="0"/>
      <w:divBdr>
        <w:top w:val="none" w:sz="0" w:space="0" w:color="auto"/>
        <w:left w:val="none" w:sz="0" w:space="0" w:color="auto"/>
        <w:bottom w:val="none" w:sz="0" w:space="0" w:color="auto"/>
        <w:right w:val="none" w:sz="0" w:space="0" w:color="auto"/>
      </w:divBdr>
      <w:divsChild>
        <w:div w:id="1758357661">
          <w:marLeft w:val="0"/>
          <w:marRight w:val="0"/>
          <w:marTop w:val="0"/>
          <w:marBottom w:val="0"/>
          <w:divBdr>
            <w:top w:val="none" w:sz="0" w:space="0" w:color="auto"/>
            <w:left w:val="none" w:sz="0" w:space="0" w:color="auto"/>
            <w:bottom w:val="none" w:sz="0" w:space="0" w:color="auto"/>
            <w:right w:val="none" w:sz="0" w:space="0" w:color="auto"/>
          </w:divBdr>
          <w:divsChild>
            <w:div w:id="1028068783">
              <w:marLeft w:val="0"/>
              <w:marRight w:val="0"/>
              <w:marTop w:val="0"/>
              <w:marBottom w:val="0"/>
              <w:divBdr>
                <w:top w:val="none" w:sz="0" w:space="0" w:color="auto"/>
                <w:left w:val="none" w:sz="0" w:space="0" w:color="auto"/>
                <w:bottom w:val="none" w:sz="0" w:space="0" w:color="auto"/>
                <w:right w:val="none" w:sz="0" w:space="0" w:color="auto"/>
              </w:divBdr>
              <w:divsChild>
                <w:div w:id="851844273">
                  <w:marLeft w:val="0"/>
                  <w:marRight w:val="0"/>
                  <w:marTop w:val="120"/>
                  <w:marBottom w:val="0"/>
                  <w:divBdr>
                    <w:top w:val="none" w:sz="0" w:space="0" w:color="auto"/>
                    <w:left w:val="none" w:sz="0" w:space="0" w:color="auto"/>
                    <w:bottom w:val="none" w:sz="0" w:space="0" w:color="auto"/>
                    <w:right w:val="none" w:sz="0" w:space="0" w:color="auto"/>
                  </w:divBdr>
                  <w:divsChild>
                    <w:div w:id="1855414593">
                      <w:marLeft w:val="0"/>
                      <w:marRight w:val="0"/>
                      <w:marTop w:val="0"/>
                      <w:marBottom w:val="0"/>
                      <w:divBdr>
                        <w:top w:val="none" w:sz="0" w:space="0" w:color="auto"/>
                        <w:left w:val="none" w:sz="0" w:space="0" w:color="auto"/>
                        <w:bottom w:val="none" w:sz="0" w:space="0" w:color="auto"/>
                        <w:right w:val="none" w:sz="0" w:space="0" w:color="auto"/>
                      </w:divBdr>
                    </w:div>
                  </w:divsChild>
                </w:div>
                <w:div w:id="1360280168">
                  <w:marLeft w:val="0"/>
                  <w:marRight w:val="0"/>
                  <w:marTop w:val="225"/>
                  <w:marBottom w:val="225"/>
                  <w:divBdr>
                    <w:top w:val="none" w:sz="0" w:space="0" w:color="auto"/>
                    <w:left w:val="none" w:sz="0" w:space="0" w:color="auto"/>
                    <w:bottom w:val="none" w:sz="0" w:space="0" w:color="auto"/>
                    <w:right w:val="none" w:sz="0" w:space="0" w:color="auto"/>
                  </w:divBdr>
                  <w:divsChild>
                    <w:div w:id="1316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1325</Words>
  <Characters>7292</Characters>
  <Application>Microsoft Office Word</Application>
  <DocSecurity>0</DocSecurity>
  <Lines>60</Lines>
  <Paragraphs>17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Carou Porto</dc:creator>
  <cp:keywords/>
  <dc:description/>
  <cp:lastModifiedBy>Fabio Alberto Cruz Sanchez</cp:lastModifiedBy>
  <cp:revision>7</cp:revision>
  <dcterms:created xsi:type="dcterms:W3CDTF">2021-11-03T08:30:00Z</dcterms:created>
  <dcterms:modified xsi:type="dcterms:W3CDTF">2021-11-10T10:50:00Z</dcterms:modified>
</cp:coreProperties>
</file>