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13BD" w14:textId="2B0D24A4" w:rsidR="003B6DAC" w:rsidRDefault="002243AC">
      <w:pPr>
        <w:rPr>
          <w:lang w:val="es-ES"/>
        </w:rPr>
      </w:pPr>
      <w:proofErr w:type="spellStart"/>
      <w:r>
        <w:rPr>
          <w:lang w:val="es-ES"/>
        </w:rPr>
        <w:t>Highlights</w:t>
      </w:r>
      <w:proofErr w:type="spellEnd"/>
      <w:r>
        <w:rPr>
          <w:lang w:val="es-ES"/>
        </w:rPr>
        <w:t>:</w:t>
      </w:r>
    </w:p>
    <w:p w14:paraId="32437189" w14:textId="63AFBA69" w:rsidR="002243AC" w:rsidRPr="00337A9C" w:rsidRDefault="002243AC" w:rsidP="002243AC">
      <w:pPr>
        <w:pStyle w:val="Paragraphedeliste"/>
        <w:numPr>
          <w:ilvl w:val="0"/>
          <w:numId w:val="1"/>
        </w:numPr>
        <w:rPr>
          <w:ins w:id="0" w:author="Fabio Alberto Cruz Sanchez" w:date="2021-09-07T11:22:00Z"/>
          <w:strike/>
          <w:rPrChange w:id="1" w:author="Fabio Alberto Cruz Sanchez" w:date="2021-09-07T11:23:00Z">
            <w:rPr>
              <w:ins w:id="2" w:author="Fabio Alberto Cruz Sanchez" w:date="2021-09-07T11:22:00Z"/>
            </w:rPr>
          </w:rPrChange>
        </w:rPr>
      </w:pPr>
      <w:r w:rsidRPr="00337A9C">
        <w:rPr>
          <w:strike/>
          <w:rPrChange w:id="3" w:author="Fabio Alberto Cruz Sanchez" w:date="2021-09-07T11:23:00Z">
            <w:rPr/>
          </w:rPrChange>
        </w:rPr>
        <w:t>Material usage is of great importance in 3D printing applications.</w:t>
      </w:r>
    </w:p>
    <w:p w14:paraId="678F359E" w14:textId="3F24313E" w:rsidR="00894EBD" w:rsidRDefault="00894EBD" w:rsidP="002243AC">
      <w:pPr>
        <w:pStyle w:val="Paragraphedeliste"/>
        <w:numPr>
          <w:ilvl w:val="0"/>
          <w:numId w:val="1"/>
        </w:numPr>
      </w:pPr>
      <w:ins w:id="4" w:author="Fabio Alberto Cruz Sanchez" w:date="2021-09-07T11:22:00Z">
        <w:r>
          <w:t>T</w:t>
        </w:r>
        <w:r w:rsidRPr="00894EBD">
          <w:t xml:space="preserve">echnical viability of recycled materials as substitutes for conventional virgin materials are still limited to </w:t>
        </w:r>
        <w:proofErr w:type="gramStart"/>
        <w:r w:rsidRPr="00894EBD">
          <w:t>particular applications</w:t>
        </w:r>
        <w:proofErr w:type="gramEnd"/>
        <w:r>
          <w:t xml:space="preserve"> such as prototyping activities</w:t>
        </w:r>
      </w:ins>
    </w:p>
    <w:p w14:paraId="525F1044" w14:textId="0455C350" w:rsidR="002243AC" w:rsidRPr="001129C3" w:rsidRDefault="002243AC" w:rsidP="002243AC">
      <w:pPr>
        <w:pStyle w:val="Paragraphedeliste"/>
        <w:numPr>
          <w:ilvl w:val="0"/>
          <w:numId w:val="1"/>
        </w:numPr>
        <w:rPr>
          <w:strike/>
          <w:rPrChange w:id="5" w:author="Fabio Alberto Cruz Sanchez" w:date="2021-09-07T11:21:00Z">
            <w:rPr/>
          </w:rPrChange>
        </w:rPr>
      </w:pPr>
      <w:commentRangeStart w:id="6"/>
      <w:r w:rsidRPr="001129C3">
        <w:rPr>
          <w:strike/>
          <w:rPrChange w:id="7" w:author="Fabio Alberto Cruz Sanchez" w:date="2021-09-07T11:21:00Z">
            <w:rPr/>
          </w:rPrChange>
        </w:rPr>
        <w:t xml:space="preserve">Printing conditions can help optimizing the </w:t>
      </w:r>
      <w:r w:rsidR="008F048B" w:rsidRPr="001129C3">
        <w:rPr>
          <w:strike/>
          <w:rPrChange w:id="8" w:author="Fabio Alberto Cruz Sanchez" w:date="2021-09-07T11:21:00Z">
            <w:rPr/>
          </w:rPrChange>
        </w:rPr>
        <w:t>tensile strength</w:t>
      </w:r>
      <w:commentRangeEnd w:id="6"/>
      <w:r w:rsidR="001129C3" w:rsidRPr="001129C3">
        <w:rPr>
          <w:rStyle w:val="Marquedecommentaire"/>
          <w:strike/>
          <w:rPrChange w:id="9" w:author="Fabio Alberto Cruz Sanchez" w:date="2021-09-07T11:21:00Z">
            <w:rPr>
              <w:rStyle w:val="Marquedecommentaire"/>
            </w:rPr>
          </w:rPrChange>
        </w:rPr>
        <w:commentReference w:id="6"/>
      </w:r>
    </w:p>
    <w:p w14:paraId="717490CF" w14:textId="57901F08" w:rsidR="002243AC" w:rsidRDefault="002243AC" w:rsidP="002243AC">
      <w:pPr>
        <w:pStyle w:val="Paragraphedeliste"/>
        <w:numPr>
          <w:ilvl w:val="0"/>
          <w:numId w:val="1"/>
        </w:numPr>
      </w:pPr>
      <w:r>
        <w:t xml:space="preserve">The infill density and the orientation are key factors for the </w:t>
      </w:r>
      <w:r w:rsidR="008F048B">
        <w:t>tensile strength</w:t>
      </w:r>
    </w:p>
    <w:p w14:paraId="2D0C15A0" w14:textId="5715E8C5" w:rsidR="002243AC" w:rsidRDefault="002243AC" w:rsidP="002243AC">
      <w:pPr>
        <w:pStyle w:val="Paragraphedeliste"/>
        <w:numPr>
          <w:ilvl w:val="0"/>
          <w:numId w:val="1"/>
        </w:numPr>
      </w:pPr>
      <w:r>
        <w:t xml:space="preserve">Recycled materials provide </w:t>
      </w:r>
      <w:r w:rsidR="008F048B">
        <w:t xml:space="preserve">tensile strength </w:t>
      </w:r>
      <w:r>
        <w:t>close to that of the virgin ones</w:t>
      </w:r>
    </w:p>
    <w:p w14:paraId="55FC5CA8" w14:textId="49110C8B" w:rsidR="002243AC" w:rsidRPr="002243AC" w:rsidRDefault="00E76DC6" w:rsidP="00E76DC6">
      <w:pPr>
        <w:pStyle w:val="Paragraphedeliste"/>
        <w:numPr>
          <w:ilvl w:val="0"/>
          <w:numId w:val="1"/>
        </w:numPr>
      </w:pPr>
      <w:r>
        <w:t xml:space="preserve">An infill density of 40 %, there is a retention of 58.1 % of the </w:t>
      </w:r>
      <w:r w:rsidRPr="00E76DC6">
        <w:t>tensile strength</w:t>
      </w:r>
    </w:p>
    <w:sectPr w:rsidR="002243AC" w:rsidRPr="002243AC" w:rsidSect="00934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Fabio Alberto Cruz Sanchez" w:date="2021-09-07T11:21:00Z" w:initials="FACS">
    <w:p w14:paraId="2AF8A9B2" w14:textId="66F985FC" w:rsidR="001129C3" w:rsidRDefault="001129C3">
      <w:pPr>
        <w:pStyle w:val="Commentaire"/>
      </w:pPr>
      <w:r>
        <w:rPr>
          <w:rStyle w:val="Marquedecommentaire"/>
        </w:rPr>
        <w:annotationRef/>
      </w:r>
      <w:r>
        <w:t xml:space="preserve">Me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general</w:t>
      </w:r>
      <w:r w:rsidR="00337A9C">
        <w:t xml:space="preserve"> los dos </w:t>
      </w:r>
      <w:proofErr w:type="spellStart"/>
      <w:r w:rsidR="00337A9C">
        <w:t>highligths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lo </w:t>
      </w:r>
      <w:proofErr w:type="spellStart"/>
      <w:r>
        <w:t>borraira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F8A9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1C9AE" w16cex:dateUtc="2021-09-07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F8A9B2" w16cid:durableId="24E1C9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D6F1F"/>
    <w:multiLevelType w:val="hybridMultilevel"/>
    <w:tmpl w:val="A4CA8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Alberto Cruz Sanchez">
    <w15:presenceInfo w15:providerId="AD" w15:userId="S::cruzsanc1@univ-lorraine.fr::35c611f6-818e-4a45-9e97-026cf77017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AC"/>
    <w:rsid w:val="001129C3"/>
    <w:rsid w:val="002243AC"/>
    <w:rsid w:val="00337A9C"/>
    <w:rsid w:val="003B6DAC"/>
    <w:rsid w:val="00894EBD"/>
    <w:rsid w:val="008F048B"/>
    <w:rsid w:val="0093449C"/>
    <w:rsid w:val="00E7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69A5"/>
  <w15:chartTrackingRefBased/>
  <w15:docId w15:val="{753ADCF3-3100-4357-AA54-42D7B61D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3AC"/>
    <w:pPr>
      <w:ind w:left="720"/>
      <w:contextualSpacing/>
    </w:pPr>
  </w:style>
  <w:style w:type="paragraph" w:styleId="Rvision">
    <w:name w:val="Revision"/>
    <w:hidden/>
    <w:uiPriority w:val="99"/>
    <w:semiHidden/>
    <w:rsid w:val="001129C3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1129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29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129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129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129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Carou Porto</dc:creator>
  <cp:keywords/>
  <dc:description/>
  <cp:lastModifiedBy>Fabio Alberto Cruz Sanchez</cp:lastModifiedBy>
  <cp:revision>7</cp:revision>
  <dcterms:created xsi:type="dcterms:W3CDTF">2021-03-26T06:33:00Z</dcterms:created>
  <dcterms:modified xsi:type="dcterms:W3CDTF">2021-09-07T09:47:00Z</dcterms:modified>
</cp:coreProperties>
</file>