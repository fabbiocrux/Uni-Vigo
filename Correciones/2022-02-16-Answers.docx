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3A84A" w14:textId="77777777" w:rsidR="00C43649" w:rsidRPr="001D59D3" w:rsidRDefault="00C43649" w:rsidP="00C43649">
      <w:pPr>
        <w:jc w:val="both"/>
        <w:rPr>
          <w:rFonts w:ascii="Garamond" w:hAnsi="Garamond" w:cstheme="majorHAnsi"/>
          <w:color w:val="5B9BD5" w:themeColor="accent1"/>
          <w:sz w:val="24"/>
          <w:szCs w:val="24"/>
        </w:rPr>
      </w:pPr>
      <w:r w:rsidRPr="001D59D3">
        <w:rPr>
          <w:rFonts w:ascii="Garamond" w:hAnsi="Garamond" w:cstheme="majorHAnsi"/>
          <w:color w:val="5B9BD5" w:themeColor="accent1"/>
          <w:sz w:val="24"/>
          <w:szCs w:val="24"/>
        </w:rPr>
        <w:t>Dear editor,</w:t>
      </w:r>
    </w:p>
    <w:p w14:paraId="1E7BEDA3" w14:textId="0D9CF696" w:rsidR="00C43649" w:rsidRPr="001D59D3" w:rsidRDefault="00C43649" w:rsidP="00C43649">
      <w:pPr>
        <w:jc w:val="both"/>
        <w:rPr>
          <w:rFonts w:ascii="Garamond" w:hAnsi="Garamond" w:cstheme="majorHAnsi"/>
          <w:color w:val="5B9BD5" w:themeColor="accent1"/>
          <w:sz w:val="24"/>
          <w:szCs w:val="24"/>
        </w:rPr>
      </w:pPr>
      <w:r w:rsidRPr="001D59D3">
        <w:rPr>
          <w:rFonts w:ascii="Garamond" w:hAnsi="Garamond" w:cstheme="majorHAnsi"/>
          <w:color w:val="5B9BD5" w:themeColor="accent1"/>
          <w:sz w:val="24"/>
          <w:szCs w:val="24"/>
        </w:rPr>
        <w:t xml:space="preserve">Thank you very much for giving us a new opportunity for working on the manuscript. We would like to thank all reviewers that are expending their time on it. We have </w:t>
      </w:r>
      <w:proofErr w:type="spellStart"/>
      <w:r w:rsidRPr="001D59D3">
        <w:rPr>
          <w:rFonts w:ascii="Garamond" w:hAnsi="Garamond" w:cstheme="majorHAnsi"/>
          <w:color w:val="5B9BD5" w:themeColor="accent1"/>
          <w:sz w:val="24"/>
          <w:szCs w:val="24"/>
        </w:rPr>
        <w:t>analyzed</w:t>
      </w:r>
      <w:proofErr w:type="spellEnd"/>
      <w:r w:rsidRPr="001D59D3">
        <w:rPr>
          <w:rFonts w:ascii="Garamond" w:hAnsi="Garamond" w:cstheme="majorHAnsi"/>
          <w:color w:val="5B9BD5" w:themeColor="accent1"/>
          <w:sz w:val="24"/>
          <w:szCs w:val="24"/>
        </w:rPr>
        <w:t xml:space="preserve"> the suggestions. We are answering all the comments below. Moreover, you can see all main changes highlighted in red in the manuscript.</w:t>
      </w:r>
    </w:p>
    <w:p w14:paraId="13583606" w14:textId="77777777" w:rsidR="00C43649" w:rsidRDefault="00C43649">
      <w:pPr>
        <w:rPr>
          <w:rFonts w:ascii="Consolas" w:hAnsi="Consolas"/>
          <w:color w:val="000000"/>
          <w:sz w:val="18"/>
          <w:szCs w:val="18"/>
          <w:shd w:val="clear" w:color="auto" w:fill="FFFFFF"/>
        </w:rPr>
      </w:pPr>
    </w:p>
    <w:p w14:paraId="3A1D334F" w14:textId="77777777" w:rsidR="00C43649" w:rsidRDefault="00C43649">
      <w:pPr>
        <w:rPr>
          <w:rFonts w:ascii="Consolas" w:hAnsi="Consolas"/>
          <w:color w:val="000000"/>
          <w:sz w:val="18"/>
          <w:szCs w:val="18"/>
          <w:shd w:val="clear" w:color="auto" w:fill="FFFFFF"/>
        </w:rPr>
      </w:pPr>
    </w:p>
    <w:p w14:paraId="0D464135" w14:textId="77777777" w:rsidR="008320C1" w:rsidRDefault="00C43649">
      <w:pPr>
        <w:rPr>
          <w:rFonts w:ascii="Consolas" w:hAnsi="Consolas"/>
          <w:color w:val="000000"/>
          <w:sz w:val="18"/>
          <w:szCs w:val="18"/>
        </w:rPr>
      </w:pPr>
      <w:r>
        <w:rPr>
          <w:rFonts w:ascii="Consolas" w:hAnsi="Consolas"/>
          <w:color w:val="000000"/>
          <w:sz w:val="18"/>
          <w:szCs w:val="18"/>
          <w:shd w:val="clear" w:color="auto" w:fill="FFFFFF"/>
        </w:rPr>
        <w:t>Reviewer(s)' Comments to Author:</w:t>
      </w:r>
      <w:r>
        <w:rPr>
          <w:rFonts w:ascii="Consolas" w:hAnsi="Consolas"/>
          <w:color w:val="000000"/>
          <w:sz w:val="18"/>
          <w:szCs w:val="18"/>
        </w:rPr>
        <w:br/>
      </w:r>
      <w:r>
        <w:rPr>
          <w:rFonts w:ascii="Consolas" w:hAnsi="Consolas"/>
          <w:color w:val="000000"/>
          <w:sz w:val="18"/>
          <w:szCs w:val="18"/>
        </w:rPr>
        <w:br/>
      </w:r>
      <w:r>
        <w:rPr>
          <w:rFonts w:ascii="Consolas" w:hAnsi="Consolas"/>
          <w:color w:val="000000"/>
          <w:sz w:val="18"/>
          <w:szCs w:val="18"/>
          <w:shd w:val="clear" w:color="auto" w:fill="FFFFFF"/>
        </w:rPr>
        <w:t>Reviewer: 2</w:t>
      </w:r>
      <w:r>
        <w:rPr>
          <w:rFonts w:ascii="Consolas" w:hAnsi="Consolas"/>
          <w:color w:val="000000"/>
          <w:sz w:val="18"/>
          <w:szCs w:val="18"/>
        </w:rPr>
        <w:br/>
      </w:r>
      <w:r>
        <w:rPr>
          <w:rFonts w:ascii="Consolas" w:hAnsi="Consolas"/>
          <w:color w:val="000000"/>
          <w:sz w:val="18"/>
          <w:szCs w:val="18"/>
        </w:rPr>
        <w:br/>
      </w:r>
      <w:r>
        <w:rPr>
          <w:rFonts w:ascii="Consolas" w:hAnsi="Consolas"/>
          <w:color w:val="000000"/>
          <w:sz w:val="18"/>
          <w:szCs w:val="18"/>
          <w:shd w:val="clear" w:color="auto" w:fill="FFFFFF"/>
        </w:rPr>
        <w:t>Comments to the Author</w:t>
      </w:r>
      <w:r>
        <w:rPr>
          <w:rFonts w:ascii="Consolas" w:hAnsi="Consolas"/>
          <w:color w:val="000000"/>
          <w:sz w:val="18"/>
          <w:szCs w:val="18"/>
        </w:rPr>
        <w:br/>
      </w:r>
      <w:r>
        <w:rPr>
          <w:rFonts w:ascii="Consolas" w:hAnsi="Consolas"/>
          <w:color w:val="000000"/>
          <w:sz w:val="18"/>
          <w:szCs w:val="18"/>
          <w:shd w:val="clear" w:color="auto" w:fill="FFFFFF"/>
        </w:rPr>
        <w:t>All the queries were answered by the authors.</w:t>
      </w:r>
      <w:r>
        <w:rPr>
          <w:rFonts w:ascii="Consolas" w:hAnsi="Consolas"/>
          <w:color w:val="000000"/>
          <w:sz w:val="18"/>
          <w:szCs w:val="18"/>
        </w:rPr>
        <w:br/>
      </w:r>
      <w:r>
        <w:rPr>
          <w:rFonts w:ascii="Consolas" w:hAnsi="Consolas"/>
          <w:color w:val="000000"/>
          <w:sz w:val="18"/>
          <w:szCs w:val="18"/>
          <w:shd w:val="clear" w:color="auto" w:fill="FFFFFF"/>
        </w:rPr>
        <w:t>Finally, Conclusions is presented in the summary form, which is difficult for the readers to pick the conclusion remarks. Hence conclusion may be revised and presented in points</w:t>
      </w:r>
      <w:r>
        <w:rPr>
          <w:rFonts w:ascii="Consolas" w:hAnsi="Consolas"/>
          <w:color w:val="000000"/>
          <w:sz w:val="18"/>
          <w:szCs w:val="18"/>
        </w:rPr>
        <w:br/>
      </w:r>
      <w:r>
        <w:rPr>
          <w:rFonts w:ascii="Consolas" w:hAnsi="Consolas"/>
          <w:color w:val="000000"/>
          <w:sz w:val="18"/>
          <w:szCs w:val="18"/>
        </w:rPr>
        <w:br/>
      </w:r>
      <w:r>
        <w:rPr>
          <w:rFonts w:ascii="Consolas" w:hAnsi="Consolas"/>
          <w:color w:val="000000"/>
          <w:sz w:val="18"/>
          <w:szCs w:val="18"/>
          <w:shd w:val="clear" w:color="auto" w:fill="FFFFFF"/>
        </w:rPr>
        <w:t>Maybe accepted after this modification</w:t>
      </w:r>
      <w:r>
        <w:rPr>
          <w:rFonts w:ascii="Consolas" w:hAnsi="Consolas"/>
          <w:color w:val="000000"/>
          <w:sz w:val="18"/>
          <w:szCs w:val="18"/>
        </w:rPr>
        <w:br/>
      </w:r>
    </w:p>
    <w:p w14:paraId="5B404A1F" w14:textId="1CB0A69C" w:rsidR="008320C1" w:rsidRPr="008320C1" w:rsidRDefault="008320C1" w:rsidP="008320C1">
      <w:pPr>
        <w:jc w:val="both"/>
        <w:rPr>
          <w:rFonts w:ascii="Garamond" w:hAnsi="Garamond" w:cstheme="majorHAnsi"/>
          <w:color w:val="5B9BD5" w:themeColor="accent1"/>
          <w:sz w:val="24"/>
          <w:szCs w:val="24"/>
        </w:rPr>
      </w:pPr>
      <w:r w:rsidRPr="008320C1">
        <w:rPr>
          <w:rFonts w:ascii="Garamond" w:hAnsi="Garamond" w:cstheme="majorHAnsi"/>
          <w:color w:val="5B9BD5" w:themeColor="accent1"/>
          <w:sz w:val="24"/>
          <w:szCs w:val="24"/>
        </w:rPr>
        <w:t xml:space="preserve">Thanks for your input. We are coming up with a </w:t>
      </w:r>
      <w:del w:id="0" w:author="Fabio Cruz Sanchez" w:date="2022-02-15T20:47:00Z">
        <w:r w:rsidRPr="008320C1" w:rsidDel="001257AC">
          <w:rPr>
            <w:rFonts w:ascii="Garamond" w:hAnsi="Garamond" w:cstheme="majorHAnsi"/>
            <w:color w:val="5B9BD5" w:themeColor="accent1"/>
            <w:sz w:val="24"/>
            <w:szCs w:val="24"/>
          </w:rPr>
          <w:delText xml:space="preserve">new </w:delText>
        </w:r>
      </w:del>
      <w:ins w:id="1" w:author="Fabio Cruz Sanchez" w:date="2022-02-15T20:47:00Z">
        <w:r w:rsidR="001257AC">
          <w:rPr>
            <w:rFonts w:ascii="Garamond" w:hAnsi="Garamond" w:cstheme="majorHAnsi"/>
            <w:color w:val="5B9BD5" w:themeColor="accent1"/>
            <w:sz w:val="24"/>
            <w:szCs w:val="24"/>
          </w:rPr>
          <w:t>reviewed</w:t>
        </w:r>
        <w:r w:rsidR="001257AC" w:rsidRPr="008320C1">
          <w:rPr>
            <w:rFonts w:ascii="Garamond" w:hAnsi="Garamond" w:cstheme="majorHAnsi"/>
            <w:color w:val="5B9BD5" w:themeColor="accent1"/>
            <w:sz w:val="24"/>
            <w:szCs w:val="24"/>
          </w:rPr>
          <w:t xml:space="preserve"> </w:t>
        </w:r>
      </w:ins>
      <w:r w:rsidRPr="008320C1">
        <w:rPr>
          <w:rFonts w:ascii="Garamond" w:hAnsi="Garamond" w:cstheme="majorHAnsi"/>
          <w:color w:val="5B9BD5" w:themeColor="accent1"/>
          <w:sz w:val="24"/>
          <w:szCs w:val="24"/>
        </w:rPr>
        <w:t xml:space="preserve">version </w:t>
      </w:r>
      <w:del w:id="2" w:author="Fabio Cruz Sanchez" w:date="2022-02-15T20:48:00Z">
        <w:r w:rsidRPr="008320C1" w:rsidDel="001257AC">
          <w:rPr>
            <w:rFonts w:ascii="Garamond" w:hAnsi="Garamond" w:cstheme="majorHAnsi"/>
            <w:color w:val="5B9BD5" w:themeColor="accent1"/>
            <w:sz w:val="24"/>
            <w:szCs w:val="24"/>
          </w:rPr>
          <w:delText xml:space="preserve">with </w:delText>
        </w:r>
      </w:del>
      <w:ins w:id="3" w:author="Fabio Cruz Sanchez" w:date="2022-02-15T20:48:00Z">
        <w:r w:rsidR="001257AC">
          <w:rPr>
            <w:rFonts w:ascii="Garamond" w:hAnsi="Garamond" w:cstheme="majorHAnsi"/>
            <w:color w:val="5B9BD5" w:themeColor="accent1"/>
            <w:sz w:val="24"/>
            <w:szCs w:val="24"/>
          </w:rPr>
          <w:t xml:space="preserve">putting </w:t>
        </w:r>
      </w:ins>
      <w:r w:rsidRPr="008320C1">
        <w:rPr>
          <w:rFonts w:ascii="Garamond" w:hAnsi="Garamond" w:cstheme="majorHAnsi"/>
          <w:color w:val="5B9BD5" w:themeColor="accent1"/>
          <w:sz w:val="24"/>
          <w:szCs w:val="24"/>
        </w:rPr>
        <w:t>the conclusions in bullet points</w:t>
      </w:r>
      <w:ins w:id="4" w:author="Fabio Cruz Sanchez" w:date="2022-02-15T20:48:00Z">
        <w:r w:rsidR="001257AC">
          <w:rPr>
            <w:rFonts w:ascii="Garamond" w:hAnsi="Garamond" w:cstheme="majorHAnsi"/>
            <w:color w:val="5B9BD5" w:themeColor="accent1"/>
            <w:sz w:val="24"/>
            <w:szCs w:val="24"/>
          </w:rPr>
          <w:t xml:space="preserve"> to </w:t>
        </w:r>
      </w:ins>
      <w:ins w:id="5" w:author="Fabio Cruz Sanchez" w:date="2022-02-15T20:49:00Z">
        <w:r w:rsidR="001257AC">
          <w:rPr>
            <w:rFonts w:ascii="Garamond" w:hAnsi="Garamond" w:cstheme="majorHAnsi"/>
            <w:color w:val="5B9BD5" w:themeColor="accent1"/>
            <w:sz w:val="24"/>
            <w:szCs w:val="24"/>
          </w:rPr>
          <w:t>sharpen</w:t>
        </w:r>
      </w:ins>
      <w:ins w:id="6" w:author="Fabio Cruz Sanchez" w:date="2022-02-15T20:48:00Z">
        <w:r w:rsidR="001257AC">
          <w:rPr>
            <w:rFonts w:ascii="Garamond" w:hAnsi="Garamond" w:cstheme="majorHAnsi"/>
            <w:color w:val="5B9BD5" w:themeColor="accent1"/>
            <w:sz w:val="24"/>
            <w:szCs w:val="24"/>
          </w:rPr>
          <w:t xml:space="preserve"> the major </w:t>
        </w:r>
      </w:ins>
      <w:ins w:id="7" w:author="Fabio Cruz Sanchez" w:date="2022-02-15T21:07:00Z">
        <w:r w:rsidR="007A5D30">
          <w:rPr>
            <w:rFonts w:ascii="Garamond" w:hAnsi="Garamond" w:cstheme="majorHAnsi"/>
            <w:color w:val="5B9BD5" w:themeColor="accent1"/>
            <w:sz w:val="24"/>
            <w:szCs w:val="24"/>
          </w:rPr>
          <w:t>elements</w:t>
        </w:r>
      </w:ins>
      <w:ins w:id="8" w:author="Fabio Cruz Sanchez" w:date="2022-02-15T20:48:00Z">
        <w:r w:rsidR="001257AC">
          <w:rPr>
            <w:rFonts w:ascii="Garamond" w:hAnsi="Garamond" w:cstheme="majorHAnsi"/>
            <w:color w:val="5B9BD5" w:themeColor="accent1"/>
            <w:sz w:val="24"/>
            <w:szCs w:val="24"/>
          </w:rPr>
          <w:t xml:space="preserve"> of our proposition</w:t>
        </w:r>
      </w:ins>
      <w:r w:rsidRPr="008320C1">
        <w:rPr>
          <w:rFonts w:ascii="Garamond" w:hAnsi="Garamond" w:cstheme="majorHAnsi"/>
          <w:color w:val="5B9BD5" w:themeColor="accent1"/>
          <w:sz w:val="24"/>
          <w:szCs w:val="24"/>
        </w:rPr>
        <w:t>.</w:t>
      </w:r>
    </w:p>
    <w:p w14:paraId="4C68661F" w14:textId="77777777" w:rsidR="008320C1" w:rsidRDefault="00C43649">
      <w:pPr>
        <w:rPr>
          <w:rFonts w:ascii="Consolas" w:hAnsi="Consolas"/>
          <w:color w:val="000000"/>
          <w:sz w:val="18"/>
          <w:szCs w:val="18"/>
        </w:rPr>
      </w:pPr>
      <w:r>
        <w:rPr>
          <w:rFonts w:ascii="Consolas" w:hAnsi="Consolas"/>
          <w:color w:val="000000"/>
          <w:sz w:val="18"/>
          <w:szCs w:val="18"/>
        </w:rPr>
        <w:br/>
      </w:r>
      <w:r>
        <w:rPr>
          <w:rFonts w:ascii="Consolas" w:hAnsi="Consolas"/>
          <w:color w:val="000000"/>
          <w:sz w:val="18"/>
          <w:szCs w:val="18"/>
          <w:shd w:val="clear" w:color="auto" w:fill="FFFFFF"/>
        </w:rPr>
        <w:t>Reviewer: 7</w:t>
      </w:r>
      <w:r>
        <w:rPr>
          <w:rFonts w:ascii="Consolas" w:hAnsi="Consolas"/>
          <w:color w:val="000000"/>
          <w:sz w:val="18"/>
          <w:szCs w:val="18"/>
        </w:rPr>
        <w:br/>
      </w:r>
      <w:r>
        <w:rPr>
          <w:rFonts w:ascii="Consolas" w:hAnsi="Consolas"/>
          <w:color w:val="000000"/>
          <w:sz w:val="18"/>
          <w:szCs w:val="18"/>
        </w:rPr>
        <w:br/>
      </w:r>
      <w:r>
        <w:rPr>
          <w:rFonts w:ascii="Consolas" w:hAnsi="Consolas"/>
          <w:color w:val="000000"/>
          <w:sz w:val="18"/>
          <w:szCs w:val="18"/>
          <w:shd w:val="clear" w:color="auto" w:fill="FFFFFF"/>
        </w:rPr>
        <w:t>Comments to the Author</w:t>
      </w:r>
      <w:r>
        <w:rPr>
          <w:rFonts w:ascii="Consolas" w:hAnsi="Consolas"/>
          <w:color w:val="000000"/>
          <w:sz w:val="18"/>
          <w:szCs w:val="18"/>
        </w:rPr>
        <w:br/>
      </w:r>
      <w:r>
        <w:rPr>
          <w:rFonts w:ascii="Consolas" w:hAnsi="Consolas"/>
          <w:color w:val="000000"/>
          <w:sz w:val="18"/>
          <w:szCs w:val="18"/>
          <w:shd w:val="clear" w:color="auto" w:fill="FFFFFF"/>
        </w:rPr>
        <w:t>Dear Authors,</w:t>
      </w:r>
      <w:r>
        <w:rPr>
          <w:rFonts w:ascii="Consolas" w:hAnsi="Consolas"/>
          <w:color w:val="000000"/>
          <w:sz w:val="18"/>
          <w:szCs w:val="18"/>
        </w:rPr>
        <w:br/>
      </w:r>
      <w:r>
        <w:rPr>
          <w:rFonts w:ascii="Consolas" w:hAnsi="Consolas"/>
          <w:color w:val="000000"/>
          <w:sz w:val="18"/>
          <w:szCs w:val="18"/>
          <w:shd w:val="clear" w:color="auto" w:fill="FFFFFF"/>
        </w:rPr>
        <w:t>No more comments from my side.</w:t>
      </w:r>
      <w:r>
        <w:rPr>
          <w:rFonts w:ascii="Consolas" w:hAnsi="Consolas"/>
          <w:color w:val="000000"/>
          <w:sz w:val="18"/>
          <w:szCs w:val="18"/>
        </w:rPr>
        <w:br/>
      </w:r>
    </w:p>
    <w:p w14:paraId="5C228B73" w14:textId="77777777" w:rsidR="008320C1" w:rsidRPr="008320C1" w:rsidRDefault="008320C1" w:rsidP="008320C1">
      <w:pPr>
        <w:jc w:val="both"/>
        <w:rPr>
          <w:rFonts w:ascii="Garamond" w:hAnsi="Garamond" w:cstheme="majorHAnsi"/>
          <w:color w:val="5B9BD5" w:themeColor="accent1"/>
          <w:sz w:val="24"/>
          <w:szCs w:val="24"/>
        </w:rPr>
      </w:pPr>
      <w:r w:rsidRPr="008320C1">
        <w:rPr>
          <w:rFonts w:ascii="Garamond" w:hAnsi="Garamond" w:cstheme="majorHAnsi"/>
          <w:color w:val="5B9BD5" w:themeColor="accent1"/>
          <w:sz w:val="24"/>
          <w:szCs w:val="24"/>
        </w:rPr>
        <w:t>Thanks for your comments.</w:t>
      </w:r>
    </w:p>
    <w:p w14:paraId="344CB2F7" w14:textId="77777777" w:rsidR="008320C1" w:rsidRDefault="00C43649">
      <w:pPr>
        <w:rPr>
          <w:rFonts w:ascii="Consolas" w:hAnsi="Consolas"/>
          <w:color w:val="000000"/>
          <w:sz w:val="18"/>
          <w:szCs w:val="18"/>
        </w:rPr>
      </w:pPr>
      <w:r>
        <w:rPr>
          <w:rFonts w:ascii="Consolas" w:hAnsi="Consolas"/>
          <w:color w:val="000000"/>
          <w:sz w:val="18"/>
          <w:szCs w:val="18"/>
        </w:rPr>
        <w:br/>
      </w:r>
      <w:r>
        <w:rPr>
          <w:rFonts w:ascii="Consolas" w:hAnsi="Consolas"/>
          <w:color w:val="000000"/>
          <w:sz w:val="18"/>
          <w:szCs w:val="18"/>
          <w:shd w:val="clear" w:color="auto" w:fill="FFFFFF"/>
        </w:rPr>
        <w:t>Reviewer: 1</w:t>
      </w:r>
      <w:r>
        <w:rPr>
          <w:rFonts w:ascii="Consolas" w:hAnsi="Consolas"/>
          <w:color w:val="000000"/>
          <w:sz w:val="18"/>
          <w:szCs w:val="18"/>
        </w:rPr>
        <w:br/>
      </w:r>
      <w:r>
        <w:rPr>
          <w:rFonts w:ascii="Consolas" w:hAnsi="Consolas"/>
          <w:color w:val="000000"/>
          <w:sz w:val="18"/>
          <w:szCs w:val="18"/>
        </w:rPr>
        <w:br/>
      </w:r>
      <w:r>
        <w:rPr>
          <w:rFonts w:ascii="Consolas" w:hAnsi="Consolas"/>
          <w:color w:val="000000"/>
          <w:sz w:val="18"/>
          <w:szCs w:val="18"/>
          <w:shd w:val="clear" w:color="auto" w:fill="FFFFFF"/>
        </w:rPr>
        <w:t>Comments to the Author</w:t>
      </w:r>
      <w:r>
        <w:rPr>
          <w:rFonts w:ascii="Consolas" w:hAnsi="Consolas"/>
          <w:color w:val="000000"/>
          <w:sz w:val="18"/>
          <w:szCs w:val="18"/>
        </w:rPr>
        <w:br/>
      </w:r>
      <w:r>
        <w:rPr>
          <w:rFonts w:ascii="Consolas" w:hAnsi="Consolas"/>
          <w:color w:val="000000"/>
          <w:sz w:val="18"/>
          <w:szCs w:val="18"/>
          <w:shd w:val="clear" w:color="auto" w:fill="FFFFFF"/>
        </w:rPr>
        <w:t>The authors have revised the paper based on the suggestions. I recommend the paper for publication in the journal.</w:t>
      </w:r>
      <w:r>
        <w:rPr>
          <w:rFonts w:ascii="Consolas" w:hAnsi="Consolas"/>
          <w:color w:val="000000"/>
          <w:sz w:val="18"/>
          <w:szCs w:val="18"/>
        </w:rPr>
        <w:br/>
      </w:r>
    </w:p>
    <w:p w14:paraId="7D7A6EB1" w14:textId="77777777" w:rsidR="008320C1" w:rsidRPr="008320C1" w:rsidRDefault="008320C1" w:rsidP="008320C1">
      <w:pPr>
        <w:jc w:val="both"/>
        <w:rPr>
          <w:rFonts w:ascii="Garamond" w:hAnsi="Garamond" w:cstheme="majorHAnsi"/>
          <w:color w:val="5B9BD5" w:themeColor="accent1"/>
          <w:sz w:val="24"/>
          <w:szCs w:val="24"/>
        </w:rPr>
      </w:pPr>
      <w:r w:rsidRPr="008320C1">
        <w:rPr>
          <w:rFonts w:ascii="Garamond" w:hAnsi="Garamond" w:cstheme="majorHAnsi"/>
          <w:color w:val="5B9BD5" w:themeColor="accent1"/>
          <w:sz w:val="24"/>
          <w:szCs w:val="24"/>
        </w:rPr>
        <w:t>Thanks for your comments.</w:t>
      </w:r>
    </w:p>
    <w:p w14:paraId="5CF568A5" w14:textId="77777777" w:rsidR="008320C1" w:rsidRDefault="00C43649">
      <w:pPr>
        <w:rPr>
          <w:rFonts w:ascii="Consolas" w:hAnsi="Consolas"/>
          <w:color w:val="000000"/>
          <w:sz w:val="18"/>
          <w:szCs w:val="18"/>
        </w:rPr>
      </w:pPr>
      <w:r>
        <w:rPr>
          <w:rFonts w:ascii="Consolas" w:hAnsi="Consolas"/>
          <w:color w:val="000000"/>
          <w:sz w:val="18"/>
          <w:szCs w:val="18"/>
        </w:rPr>
        <w:br/>
      </w:r>
      <w:r>
        <w:rPr>
          <w:rFonts w:ascii="Consolas" w:hAnsi="Consolas"/>
          <w:color w:val="000000"/>
          <w:sz w:val="18"/>
          <w:szCs w:val="18"/>
          <w:shd w:val="clear" w:color="auto" w:fill="FFFFFF"/>
        </w:rPr>
        <w:t>Reviewer: 5</w:t>
      </w:r>
      <w:r>
        <w:rPr>
          <w:rFonts w:ascii="Consolas" w:hAnsi="Consolas"/>
          <w:color w:val="000000"/>
          <w:sz w:val="18"/>
          <w:szCs w:val="18"/>
        </w:rPr>
        <w:br/>
      </w:r>
      <w:r>
        <w:rPr>
          <w:rFonts w:ascii="Consolas" w:hAnsi="Consolas"/>
          <w:color w:val="000000"/>
          <w:sz w:val="18"/>
          <w:szCs w:val="18"/>
        </w:rPr>
        <w:br/>
      </w:r>
      <w:r>
        <w:rPr>
          <w:rFonts w:ascii="Consolas" w:hAnsi="Consolas"/>
          <w:color w:val="000000"/>
          <w:sz w:val="18"/>
          <w:szCs w:val="18"/>
          <w:shd w:val="clear" w:color="auto" w:fill="FFFFFF"/>
        </w:rPr>
        <w:t>Comments to the Author</w:t>
      </w:r>
      <w:r>
        <w:rPr>
          <w:rFonts w:ascii="Consolas" w:hAnsi="Consolas"/>
          <w:color w:val="000000"/>
          <w:sz w:val="18"/>
          <w:szCs w:val="18"/>
        </w:rPr>
        <w:br/>
      </w:r>
      <w:r>
        <w:rPr>
          <w:rFonts w:ascii="Consolas" w:hAnsi="Consolas"/>
          <w:color w:val="000000"/>
          <w:sz w:val="18"/>
          <w:szCs w:val="18"/>
          <w:shd w:val="clear" w:color="auto" w:fill="FFFFFF"/>
        </w:rPr>
        <w:t>Accepted</w:t>
      </w:r>
      <w:r>
        <w:rPr>
          <w:rFonts w:ascii="Consolas" w:hAnsi="Consolas"/>
          <w:color w:val="000000"/>
          <w:sz w:val="18"/>
          <w:szCs w:val="18"/>
        </w:rPr>
        <w:br/>
      </w:r>
    </w:p>
    <w:p w14:paraId="4DBC74F5" w14:textId="77777777" w:rsidR="008320C1" w:rsidRPr="008320C1" w:rsidRDefault="008320C1" w:rsidP="008320C1">
      <w:pPr>
        <w:jc w:val="both"/>
        <w:rPr>
          <w:rFonts w:ascii="Garamond" w:hAnsi="Garamond" w:cstheme="majorHAnsi"/>
          <w:color w:val="5B9BD5" w:themeColor="accent1"/>
          <w:sz w:val="24"/>
          <w:szCs w:val="24"/>
        </w:rPr>
      </w:pPr>
      <w:r w:rsidRPr="008320C1">
        <w:rPr>
          <w:rFonts w:ascii="Garamond" w:hAnsi="Garamond" w:cstheme="majorHAnsi"/>
          <w:color w:val="5B9BD5" w:themeColor="accent1"/>
          <w:sz w:val="24"/>
          <w:szCs w:val="24"/>
        </w:rPr>
        <w:t>Thanks for your comments.</w:t>
      </w:r>
    </w:p>
    <w:p w14:paraId="51DFADE0" w14:textId="77777777" w:rsidR="008320C1" w:rsidRDefault="008320C1">
      <w:pPr>
        <w:rPr>
          <w:rFonts w:ascii="Consolas" w:hAnsi="Consolas"/>
          <w:color w:val="000000"/>
          <w:sz w:val="18"/>
          <w:szCs w:val="18"/>
        </w:rPr>
      </w:pPr>
    </w:p>
    <w:p w14:paraId="1FF872B6" w14:textId="3B05DEBA" w:rsidR="00E01EF0" w:rsidRDefault="00C43649">
      <w:pPr>
        <w:rPr>
          <w:ins w:id="9" w:author="Fabio Cruz Sanchez" w:date="2022-02-14T15:26:00Z"/>
          <w:rFonts w:ascii="Consolas" w:hAnsi="Consolas"/>
          <w:color w:val="000000"/>
          <w:sz w:val="18"/>
          <w:szCs w:val="18"/>
        </w:rPr>
      </w:pPr>
      <w:r>
        <w:rPr>
          <w:rFonts w:ascii="Consolas" w:hAnsi="Consolas"/>
          <w:color w:val="000000"/>
          <w:sz w:val="18"/>
          <w:szCs w:val="18"/>
        </w:rPr>
        <w:br/>
      </w:r>
      <w:r>
        <w:rPr>
          <w:rFonts w:ascii="Consolas" w:hAnsi="Consolas"/>
          <w:color w:val="000000"/>
          <w:sz w:val="18"/>
          <w:szCs w:val="18"/>
          <w:shd w:val="clear" w:color="auto" w:fill="FFFFFF"/>
        </w:rPr>
        <w:t>Reviewer: 6</w:t>
      </w:r>
      <w:r>
        <w:rPr>
          <w:rFonts w:ascii="Consolas" w:hAnsi="Consolas"/>
          <w:color w:val="000000"/>
          <w:sz w:val="18"/>
          <w:szCs w:val="18"/>
        </w:rPr>
        <w:br/>
      </w:r>
      <w:r>
        <w:rPr>
          <w:rFonts w:ascii="Consolas" w:hAnsi="Consolas"/>
          <w:color w:val="000000"/>
          <w:sz w:val="18"/>
          <w:szCs w:val="18"/>
        </w:rPr>
        <w:br/>
      </w:r>
      <w:r>
        <w:rPr>
          <w:rFonts w:ascii="Consolas" w:hAnsi="Consolas"/>
          <w:color w:val="000000"/>
          <w:sz w:val="18"/>
          <w:szCs w:val="18"/>
          <w:shd w:val="clear" w:color="auto" w:fill="FFFFFF"/>
        </w:rPr>
        <w:t>Comments to the Author</w:t>
      </w:r>
      <w:r>
        <w:rPr>
          <w:rFonts w:ascii="Consolas" w:hAnsi="Consolas"/>
          <w:color w:val="000000"/>
          <w:sz w:val="18"/>
          <w:szCs w:val="18"/>
        </w:rPr>
        <w:br/>
      </w:r>
      <w:r>
        <w:rPr>
          <w:rFonts w:ascii="Consolas" w:hAnsi="Consolas"/>
          <w:color w:val="000000"/>
          <w:sz w:val="18"/>
          <w:szCs w:val="18"/>
          <w:shd w:val="clear" w:color="auto" w:fill="FFFFFF"/>
        </w:rPr>
        <w:lastRenderedPageBreak/>
        <w:t xml:space="preserve">The </w:t>
      </w:r>
      <w:proofErr w:type="spellStart"/>
      <w:r>
        <w:rPr>
          <w:rFonts w:ascii="Consolas" w:hAnsi="Consolas"/>
          <w:color w:val="000000"/>
          <w:sz w:val="18"/>
          <w:szCs w:val="18"/>
          <w:shd w:val="clear" w:color="auto" w:fill="FFFFFF"/>
        </w:rPr>
        <w:t>uncorrect</w:t>
      </w:r>
      <w:proofErr w:type="spellEnd"/>
      <w:r>
        <w:rPr>
          <w:rFonts w:ascii="Consolas" w:hAnsi="Consolas"/>
          <w:color w:val="000000"/>
          <w:sz w:val="18"/>
          <w:szCs w:val="18"/>
          <w:shd w:val="clear" w:color="auto" w:fill="FFFFFF"/>
        </w:rPr>
        <w:t xml:space="preserve"> visualization of Figure 3b is still on the paper.</w:t>
      </w:r>
      <w:r>
        <w:rPr>
          <w:rFonts w:ascii="Consolas" w:hAnsi="Consolas"/>
          <w:color w:val="000000"/>
          <w:sz w:val="18"/>
          <w:szCs w:val="18"/>
        </w:rPr>
        <w:br/>
      </w:r>
      <w:r>
        <w:rPr>
          <w:rFonts w:ascii="Consolas" w:hAnsi="Consolas"/>
          <w:color w:val="000000"/>
          <w:sz w:val="18"/>
          <w:szCs w:val="18"/>
          <w:shd w:val="clear" w:color="auto" w:fill="FFFFFF"/>
        </w:rPr>
        <w:t>See previous comment: Figure 3b – Unit of Printing speed (Young Modulus) is not completely visible in the graph.</w:t>
      </w:r>
      <w:r>
        <w:rPr>
          <w:rFonts w:ascii="Consolas" w:hAnsi="Consolas"/>
          <w:color w:val="000000"/>
          <w:sz w:val="18"/>
          <w:szCs w:val="18"/>
        </w:rPr>
        <w:br/>
      </w:r>
      <w:ins w:id="10" w:author="Fabio Cruz Sanchez" w:date="2022-02-14T15:26:00Z">
        <w:r w:rsidR="00E01EF0" w:rsidRPr="00EE3A91">
          <w:rPr>
            <w:rFonts w:ascii="Garamond" w:hAnsi="Garamond" w:cstheme="majorHAnsi"/>
            <w:color w:val="5B9BD5" w:themeColor="accent1"/>
            <w:sz w:val="24"/>
            <w:szCs w:val="24"/>
          </w:rPr>
          <w:t xml:space="preserve">We </w:t>
        </w:r>
        <w:r w:rsidR="00E01EF0">
          <w:rPr>
            <w:rFonts w:ascii="Garamond" w:hAnsi="Garamond" w:cstheme="majorHAnsi"/>
            <w:color w:val="5B9BD5" w:themeColor="accent1"/>
            <w:sz w:val="24"/>
            <w:szCs w:val="24"/>
          </w:rPr>
          <w:t>apologize for our mistake.</w:t>
        </w:r>
      </w:ins>
      <w:ins w:id="11" w:author="Fabio Cruz Sanchez" w:date="2022-02-15T21:08:00Z">
        <w:r w:rsidR="00AC6AE6">
          <w:rPr>
            <w:rFonts w:ascii="Garamond" w:hAnsi="Garamond" w:cstheme="majorHAnsi"/>
            <w:color w:val="5B9BD5" w:themeColor="accent1"/>
            <w:sz w:val="24"/>
            <w:szCs w:val="24"/>
          </w:rPr>
          <w:t xml:space="preserve"> We have changed in the last version, but an error from our side did not include the figure. </w:t>
        </w:r>
      </w:ins>
      <w:ins w:id="12" w:author="Fabio Cruz Sanchez" w:date="2022-02-14T15:26:00Z">
        <w:r w:rsidR="00E01EF0">
          <w:rPr>
            <w:rFonts w:ascii="Garamond" w:hAnsi="Garamond" w:cstheme="majorHAnsi"/>
            <w:color w:val="5B9BD5" w:themeColor="accent1"/>
            <w:sz w:val="24"/>
            <w:szCs w:val="24"/>
          </w:rPr>
          <w:t>We change t</w:t>
        </w:r>
      </w:ins>
      <w:ins w:id="13" w:author="Fabio Cruz Sanchez" w:date="2022-02-14T15:27:00Z">
        <w:r w:rsidR="00E01EF0">
          <w:rPr>
            <w:rFonts w:ascii="Garamond" w:hAnsi="Garamond" w:cstheme="majorHAnsi"/>
            <w:color w:val="5B9BD5" w:themeColor="accent1"/>
            <w:sz w:val="24"/>
            <w:szCs w:val="24"/>
          </w:rPr>
          <w:t xml:space="preserve">he figure and </w:t>
        </w:r>
        <w:proofErr w:type="gramStart"/>
        <w:r w:rsidR="00E01EF0">
          <w:rPr>
            <w:rFonts w:ascii="Garamond" w:hAnsi="Garamond" w:cstheme="majorHAnsi"/>
            <w:color w:val="5B9BD5" w:themeColor="accent1"/>
            <w:sz w:val="24"/>
            <w:szCs w:val="24"/>
          </w:rPr>
          <w:t>made</w:t>
        </w:r>
        <w:proofErr w:type="gramEnd"/>
        <w:r w:rsidR="00E01EF0">
          <w:rPr>
            <w:rFonts w:ascii="Garamond" w:hAnsi="Garamond" w:cstheme="majorHAnsi"/>
            <w:color w:val="5B9BD5" w:themeColor="accent1"/>
            <w:sz w:val="24"/>
            <w:szCs w:val="24"/>
          </w:rPr>
          <w:t xml:space="preserve"> the necessary to better display the units</w:t>
        </w:r>
      </w:ins>
      <w:ins w:id="14" w:author="Fabio Cruz Sanchez" w:date="2022-02-15T21:07:00Z">
        <w:r w:rsidR="00AC6AE6">
          <w:rPr>
            <w:rFonts w:ascii="Garamond" w:hAnsi="Garamond" w:cstheme="majorHAnsi"/>
            <w:color w:val="5B9BD5" w:themeColor="accent1"/>
            <w:sz w:val="24"/>
            <w:szCs w:val="24"/>
          </w:rPr>
          <w:t xml:space="preserve"> and readability. </w:t>
        </w:r>
      </w:ins>
    </w:p>
    <w:p w14:paraId="0D1E402C" w14:textId="55830F8D" w:rsidR="00EE3A91" w:rsidRDefault="00C43649">
      <w:pPr>
        <w:rPr>
          <w:rFonts w:ascii="Consolas" w:hAnsi="Consolas"/>
          <w:color w:val="000000"/>
          <w:sz w:val="18"/>
          <w:szCs w:val="18"/>
          <w:shd w:val="clear" w:color="auto" w:fill="FFFFFF"/>
        </w:rPr>
      </w:pPr>
      <w:r>
        <w:rPr>
          <w:rFonts w:ascii="Consolas" w:hAnsi="Consolas"/>
          <w:color w:val="000000"/>
          <w:sz w:val="18"/>
          <w:szCs w:val="18"/>
        </w:rPr>
        <w:br/>
      </w:r>
      <w:r>
        <w:rPr>
          <w:rFonts w:ascii="Consolas" w:hAnsi="Consolas"/>
          <w:color w:val="000000"/>
          <w:sz w:val="18"/>
          <w:szCs w:val="18"/>
          <w:shd w:val="clear" w:color="auto" w:fill="FFFFFF"/>
        </w:rPr>
        <w:t>The important info about the recycling process (even if the authors wrote " Normally, the mechanical recycling process is used to create this type of</w:t>
      </w:r>
      <w:r>
        <w:rPr>
          <w:rFonts w:ascii="Consolas" w:hAnsi="Consolas"/>
          <w:color w:val="000000"/>
          <w:sz w:val="18"/>
          <w:szCs w:val="18"/>
        </w:rPr>
        <w:br/>
      </w:r>
      <w:r>
        <w:rPr>
          <w:rFonts w:ascii="Consolas" w:hAnsi="Consolas"/>
          <w:color w:val="000000"/>
          <w:sz w:val="18"/>
          <w:szCs w:val="18"/>
          <w:shd w:val="clear" w:color="auto" w:fill="FFFFFF"/>
        </w:rPr>
        <w:t>recycled bend filaments.) is still missing. It's better to add it!</w:t>
      </w:r>
    </w:p>
    <w:p w14:paraId="5C908AA2" w14:textId="77777777" w:rsidR="00C43649" w:rsidRDefault="00EE3A91">
      <w:pPr>
        <w:rPr>
          <w:rFonts w:ascii="Consolas" w:hAnsi="Consolas"/>
          <w:color w:val="000000"/>
          <w:sz w:val="18"/>
          <w:szCs w:val="18"/>
          <w:shd w:val="clear" w:color="auto" w:fill="FFFFFF"/>
        </w:rPr>
      </w:pPr>
      <w:r w:rsidRPr="00EE3A91">
        <w:rPr>
          <w:rFonts w:ascii="Garamond" w:hAnsi="Garamond" w:cstheme="majorHAnsi"/>
          <w:color w:val="5B9BD5" w:themeColor="accent1"/>
          <w:sz w:val="24"/>
          <w:szCs w:val="24"/>
        </w:rPr>
        <w:t>We agree that despite not having the details of the recycling process we can make a general comment on that as suggested. We are including a comment like that based on a new reference (Park and Fu, 2021).</w:t>
      </w:r>
      <w:r w:rsidR="00BB3CD5">
        <w:rPr>
          <w:rFonts w:ascii="Garamond" w:hAnsi="Garamond" w:cstheme="majorHAnsi"/>
          <w:color w:val="5B9BD5" w:themeColor="accent1"/>
          <w:sz w:val="24"/>
          <w:szCs w:val="24"/>
        </w:rPr>
        <w:t xml:space="preserve"> Moreover, we have included the filament manufacturers.</w:t>
      </w:r>
      <w:r w:rsidR="00C43649" w:rsidRPr="00EE3A91">
        <w:rPr>
          <w:rFonts w:ascii="Garamond" w:hAnsi="Garamond" w:cstheme="majorHAnsi"/>
          <w:color w:val="5B9BD5" w:themeColor="accent1"/>
          <w:sz w:val="24"/>
          <w:szCs w:val="24"/>
        </w:rPr>
        <w:br/>
      </w:r>
      <w:r w:rsidR="00C43649" w:rsidRPr="00EE3A91">
        <w:rPr>
          <w:rFonts w:ascii="Garamond" w:hAnsi="Garamond" w:cstheme="majorHAnsi"/>
          <w:color w:val="5B9BD5" w:themeColor="accent1"/>
          <w:sz w:val="24"/>
          <w:szCs w:val="24"/>
        </w:rPr>
        <w:br/>
      </w:r>
      <w:r w:rsidR="00C43649">
        <w:rPr>
          <w:rFonts w:ascii="Consolas" w:hAnsi="Consolas"/>
          <w:color w:val="000000"/>
          <w:sz w:val="18"/>
          <w:szCs w:val="18"/>
          <w:shd w:val="clear" w:color="auto" w:fill="FFFFFF"/>
        </w:rPr>
        <w:t>Associate Editor's Comments to the Author:</w:t>
      </w:r>
      <w:r w:rsidR="00C43649">
        <w:rPr>
          <w:rFonts w:ascii="Consolas" w:hAnsi="Consolas"/>
          <w:color w:val="000000"/>
          <w:sz w:val="18"/>
          <w:szCs w:val="18"/>
        </w:rPr>
        <w:br/>
      </w:r>
      <w:r w:rsidR="00C43649">
        <w:rPr>
          <w:rFonts w:ascii="Consolas" w:hAnsi="Consolas"/>
          <w:color w:val="000000"/>
          <w:sz w:val="18"/>
          <w:szCs w:val="18"/>
        </w:rPr>
        <w:br/>
      </w:r>
      <w:r w:rsidR="00C43649">
        <w:rPr>
          <w:rFonts w:ascii="Consolas" w:hAnsi="Consolas"/>
          <w:color w:val="000000"/>
          <w:sz w:val="18"/>
          <w:szCs w:val="18"/>
          <w:shd w:val="clear" w:color="auto" w:fill="FFFFFF"/>
        </w:rPr>
        <w:t>Associate Editor</w:t>
      </w:r>
      <w:r w:rsidR="00C43649">
        <w:rPr>
          <w:rFonts w:ascii="Consolas" w:hAnsi="Consolas"/>
          <w:color w:val="000000"/>
          <w:sz w:val="18"/>
          <w:szCs w:val="18"/>
        </w:rPr>
        <w:br/>
      </w:r>
      <w:r w:rsidR="00C43649">
        <w:rPr>
          <w:rFonts w:ascii="Consolas" w:hAnsi="Consolas"/>
          <w:color w:val="000000"/>
          <w:sz w:val="18"/>
          <w:szCs w:val="18"/>
          <w:shd w:val="clear" w:color="auto" w:fill="FFFFFF"/>
        </w:rPr>
        <w:t>Comments to the Author:</w:t>
      </w:r>
      <w:r w:rsidR="00C43649">
        <w:rPr>
          <w:rFonts w:ascii="Consolas" w:hAnsi="Consolas"/>
          <w:color w:val="000000"/>
          <w:sz w:val="18"/>
          <w:szCs w:val="18"/>
        </w:rPr>
        <w:br/>
      </w:r>
      <w:r w:rsidR="00C43649">
        <w:rPr>
          <w:rFonts w:ascii="Consolas" w:hAnsi="Consolas"/>
          <w:color w:val="000000"/>
          <w:sz w:val="18"/>
          <w:szCs w:val="18"/>
          <w:shd w:val="clear" w:color="auto" w:fill="FFFFFF"/>
        </w:rPr>
        <w:t>Associate Editor Comments</w:t>
      </w:r>
      <w:r w:rsidR="00C43649">
        <w:rPr>
          <w:rFonts w:ascii="Consolas" w:hAnsi="Consolas"/>
          <w:color w:val="000000"/>
          <w:sz w:val="18"/>
          <w:szCs w:val="18"/>
        </w:rPr>
        <w:br/>
      </w:r>
      <w:r w:rsidR="00C43649">
        <w:rPr>
          <w:rFonts w:ascii="Consolas" w:hAnsi="Consolas"/>
          <w:color w:val="000000"/>
          <w:sz w:val="18"/>
          <w:szCs w:val="18"/>
          <w:shd w:val="clear" w:color="auto" w:fill="FFFFFF"/>
        </w:rPr>
        <w:t xml:space="preserve">1.        In the abstract you wrote, “The results showed that recycled PLA may be used thanks to the similar resistance, even though this is slightly lower than that of the virgin material”. Please revise and correct the word resistance cannot be correct, be specific about the mechanical property you are referring to. </w:t>
      </w:r>
      <w:proofErr w:type="gramStart"/>
      <w:r w:rsidR="00C43649">
        <w:rPr>
          <w:rFonts w:ascii="Consolas" w:hAnsi="Consolas"/>
          <w:color w:val="000000"/>
          <w:sz w:val="18"/>
          <w:szCs w:val="18"/>
          <w:shd w:val="clear" w:color="auto" w:fill="FFFFFF"/>
        </w:rPr>
        <w:t>This mistakes</w:t>
      </w:r>
      <w:proofErr w:type="gramEnd"/>
      <w:r w:rsidR="00C43649">
        <w:rPr>
          <w:rFonts w:ascii="Consolas" w:hAnsi="Consolas"/>
          <w:color w:val="000000"/>
          <w:sz w:val="18"/>
          <w:szCs w:val="18"/>
          <w:shd w:val="clear" w:color="auto" w:fill="FFFFFF"/>
        </w:rPr>
        <w:t xml:space="preserve"> occurs throughout the paper.</w:t>
      </w:r>
    </w:p>
    <w:p w14:paraId="302360F7" w14:textId="77777777" w:rsidR="008320C1" w:rsidRDefault="00C43649">
      <w:pPr>
        <w:rPr>
          <w:rFonts w:ascii="Consolas" w:hAnsi="Consolas"/>
          <w:color w:val="000000"/>
          <w:sz w:val="18"/>
          <w:szCs w:val="18"/>
          <w:shd w:val="clear" w:color="auto" w:fill="FFFFFF"/>
        </w:rPr>
      </w:pPr>
      <w:r w:rsidRPr="00C43649">
        <w:rPr>
          <w:rFonts w:ascii="Garamond" w:hAnsi="Garamond" w:cstheme="majorHAnsi"/>
          <w:color w:val="5B9BD5" w:themeColor="accent1"/>
          <w:sz w:val="24"/>
          <w:szCs w:val="24"/>
        </w:rPr>
        <w:t>We have changed it in the manuscript.</w:t>
      </w:r>
      <w:r>
        <w:rPr>
          <w:rFonts w:ascii="Consolas" w:hAnsi="Consolas"/>
          <w:color w:val="000000"/>
          <w:sz w:val="18"/>
          <w:szCs w:val="18"/>
          <w:shd w:val="clear" w:color="auto" w:fill="FFFFFF"/>
        </w:rPr>
        <w:t xml:space="preserve"> </w:t>
      </w:r>
      <w:r>
        <w:rPr>
          <w:rFonts w:ascii="Consolas" w:hAnsi="Consolas"/>
          <w:color w:val="000000"/>
          <w:sz w:val="18"/>
          <w:szCs w:val="18"/>
        </w:rPr>
        <w:br/>
      </w:r>
      <w:r>
        <w:rPr>
          <w:rFonts w:ascii="Consolas" w:hAnsi="Consolas"/>
          <w:color w:val="000000"/>
          <w:sz w:val="18"/>
          <w:szCs w:val="18"/>
          <w:shd w:val="clear" w:color="auto" w:fill="FFFFFF"/>
        </w:rPr>
        <w:t>2.        A reviewer has picked up that Figure 3 is still not clear the units for speed are cut.</w:t>
      </w:r>
    </w:p>
    <w:p w14:paraId="584B9DB9" w14:textId="68F057BE" w:rsidR="00CD6A0D" w:rsidRDefault="00CF3DC8">
      <w:pPr>
        <w:rPr>
          <w:rFonts w:ascii="Consolas" w:hAnsi="Consolas"/>
          <w:color w:val="000000"/>
          <w:sz w:val="18"/>
          <w:szCs w:val="18"/>
          <w:shd w:val="clear" w:color="auto" w:fill="FFFFFF"/>
        </w:rPr>
      </w:pPr>
      <w:ins w:id="15" w:author="Fabio Cruz Sanchez" w:date="2022-02-15T20:28:00Z">
        <w:r>
          <w:rPr>
            <w:rFonts w:ascii="Consolas" w:hAnsi="Consolas"/>
            <w:color w:val="000000"/>
            <w:sz w:val="18"/>
            <w:szCs w:val="18"/>
          </w:rPr>
          <w:t>We have corrected this mistake</w:t>
        </w:r>
      </w:ins>
      <w:ins w:id="16" w:author="Fabio Cruz Sanchez" w:date="2022-02-15T21:09:00Z">
        <w:r w:rsidR="00AC6AE6">
          <w:rPr>
            <w:rFonts w:ascii="Consolas" w:hAnsi="Consolas"/>
            <w:color w:val="000000"/>
            <w:sz w:val="18"/>
            <w:szCs w:val="18"/>
          </w:rPr>
          <w:t>. We are sorry for this mis</w:t>
        </w:r>
      </w:ins>
      <w:ins w:id="17" w:author="Fabio Cruz Sanchez" w:date="2022-02-15T20:28:00Z">
        <w:r>
          <w:rPr>
            <w:rFonts w:ascii="Consolas" w:hAnsi="Consolas"/>
            <w:color w:val="000000"/>
            <w:sz w:val="18"/>
            <w:szCs w:val="18"/>
          </w:rPr>
          <w:t xml:space="preserve"> </w:t>
        </w:r>
      </w:ins>
      <w:r w:rsidR="00C43649">
        <w:rPr>
          <w:rFonts w:ascii="Consolas" w:hAnsi="Consolas"/>
          <w:color w:val="000000"/>
          <w:sz w:val="18"/>
          <w:szCs w:val="18"/>
        </w:rPr>
        <w:br/>
      </w:r>
      <w:r w:rsidR="00C43649">
        <w:rPr>
          <w:rFonts w:ascii="Consolas" w:hAnsi="Consolas"/>
          <w:color w:val="000000"/>
          <w:sz w:val="18"/>
          <w:szCs w:val="18"/>
          <w:shd w:val="clear" w:color="auto" w:fill="FFFFFF"/>
        </w:rPr>
        <w:t xml:space="preserve">3.        Your conclusions are still not focused and written in good grammar. Pease make them into bullet points and clearly include contributions to </w:t>
      </w:r>
      <w:r w:rsidR="00C43649" w:rsidRPr="00CD6A0D">
        <w:rPr>
          <w:rFonts w:ascii="Consolas" w:hAnsi="Consolas"/>
          <w:color w:val="000000"/>
          <w:sz w:val="18"/>
          <w:szCs w:val="18"/>
          <w:highlight w:val="yellow"/>
          <w:shd w:val="clear" w:color="auto" w:fill="FFFFFF"/>
        </w:rPr>
        <w:t>science</w:t>
      </w:r>
      <w:r w:rsidR="00C43649">
        <w:rPr>
          <w:rFonts w:ascii="Consolas" w:hAnsi="Consolas"/>
          <w:color w:val="000000"/>
          <w:sz w:val="18"/>
          <w:szCs w:val="18"/>
          <w:shd w:val="clear" w:color="auto" w:fill="FFFFFF"/>
        </w:rPr>
        <w:t>. An example of incorrect grammar is in the last sentence of the conclusions. Another example is how you are using “there is a retention of the maximum load”. This needs to be corrected.</w:t>
      </w:r>
    </w:p>
    <w:p w14:paraId="519A5818" w14:textId="77777777" w:rsidR="00176310" w:rsidRDefault="00AC6AE6" w:rsidP="00514863">
      <w:pPr>
        <w:rPr>
          <w:ins w:id="18" w:author="Fabio Cruz Sanchez" w:date="2022-02-16T10:16:00Z"/>
          <w:rFonts w:ascii="Garamond" w:hAnsi="Garamond" w:cstheme="majorHAnsi"/>
          <w:color w:val="5B9BD5" w:themeColor="accent1"/>
          <w:sz w:val="24"/>
          <w:szCs w:val="24"/>
        </w:rPr>
      </w:pPr>
      <w:ins w:id="19" w:author="Fabio Cruz Sanchez" w:date="2022-02-15T21:10:00Z">
        <w:r>
          <w:rPr>
            <w:rFonts w:ascii="Garamond" w:hAnsi="Garamond" w:cstheme="majorHAnsi"/>
            <w:color w:val="5B9BD5" w:themeColor="accent1"/>
            <w:sz w:val="24"/>
            <w:szCs w:val="24"/>
          </w:rPr>
          <w:t xml:space="preserve">We thank you for </w:t>
        </w:r>
      </w:ins>
      <w:ins w:id="20" w:author="Fabio Cruz Sanchez" w:date="2022-02-15T21:18:00Z">
        <w:r w:rsidR="00095F74">
          <w:rPr>
            <w:rFonts w:ascii="Garamond" w:hAnsi="Garamond" w:cstheme="majorHAnsi"/>
            <w:color w:val="5B9BD5" w:themeColor="accent1"/>
            <w:sz w:val="24"/>
            <w:szCs w:val="24"/>
          </w:rPr>
          <w:t xml:space="preserve">your </w:t>
        </w:r>
      </w:ins>
      <w:ins w:id="21" w:author="Fabio Cruz Sanchez" w:date="2022-02-15T21:10:00Z">
        <w:r>
          <w:rPr>
            <w:rFonts w:ascii="Garamond" w:hAnsi="Garamond" w:cstheme="majorHAnsi"/>
            <w:color w:val="5B9BD5" w:themeColor="accent1"/>
            <w:sz w:val="24"/>
            <w:szCs w:val="24"/>
          </w:rPr>
          <w:t>consider</w:t>
        </w:r>
      </w:ins>
      <w:ins w:id="22" w:author="Fabio Cruz Sanchez" w:date="2022-02-15T21:18:00Z">
        <w:r w:rsidR="00095F74">
          <w:rPr>
            <w:rFonts w:ascii="Garamond" w:hAnsi="Garamond" w:cstheme="majorHAnsi"/>
            <w:color w:val="5B9BD5" w:themeColor="accent1"/>
            <w:sz w:val="24"/>
            <w:szCs w:val="24"/>
          </w:rPr>
          <w:t>e</w:t>
        </w:r>
      </w:ins>
      <w:ins w:id="23" w:author="Fabio Cruz Sanchez" w:date="2022-02-15T21:10:00Z">
        <w:r>
          <w:rPr>
            <w:rFonts w:ascii="Garamond" w:hAnsi="Garamond" w:cstheme="majorHAnsi"/>
            <w:color w:val="5B9BD5" w:themeColor="accent1"/>
            <w:sz w:val="24"/>
            <w:szCs w:val="24"/>
          </w:rPr>
          <w:t>d rem</w:t>
        </w:r>
      </w:ins>
      <w:ins w:id="24" w:author="Fabio Cruz Sanchez" w:date="2022-02-15T21:11:00Z">
        <w:r>
          <w:rPr>
            <w:rFonts w:ascii="Garamond" w:hAnsi="Garamond" w:cstheme="majorHAnsi"/>
            <w:color w:val="5B9BD5" w:themeColor="accent1"/>
            <w:sz w:val="24"/>
            <w:szCs w:val="24"/>
          </w:rPr>
          <w:t xml:space="preserve">ark. </w:t>
        </w:r>
      </w:ins>
      <w:ins w:id="25" w:author="Fabio Cruz Sanchez" w:date="2022-02-15T21:26:00Z">
        <w:r w:rsidR="00575470">
          <w:rPr>
            <w:rFonts w:ascii="Garamond" w:hAnsi="Garamond" w:cstheme="majorHAnsi"/>
            <w:color w:val="5B9BD5" w:themeColor="accent1"/>
            <w:sz w:val="24"/>
            <w:szCs w:val="24"/>
          </w:rPr>
          <w:t xml:space="preserve">The main rationale for our study is that </w:t>
        </w:r>
        <w:proofErr w:type="gramStart"/>
        <w:r w:rsidR="00575470">
          <w:rPr>
            <w:rFonts w:ascii="Garamond" w:hAnsi="Garamond" w:cstheme="majorHAnsi"/>
            <w:color w:val="5B9BD5" w:themeColor="accent1"/>
            <w:sz w:val="24"/>
            <w:szCs w:val="24"/>
          </w:rPr>
          <w:t>prototyping  in</w:t>
        </w:r>
        <w:proofErr w:type="gramEnd"/>
        <w:r w:rsidR="00575470">
          <w:rPr>
            <w:rFonts w:ascii="Garamond" w:hAnsi="Garamond" w:cstheme="majorHAnsi"/>
            <w:color w:val="5B9BD5" w:themeColor="accent1"/>
            <w:sz w:val="24"/>
            <w:szCs w:val="24"/>
          </w:rPr>
          <w:t xml:space="preserve"> one of the major uses 3D printing. As </w:t>
        </w:r>
      </w:ins>
      <w:ins w:id="26" w:author="Fabio Cruz Sanchez" w:date="2022-02-15T21:27:00Z">
        <w:r w:rsidR="00575470">
          <w:rPr>
            <w:rFonts w:ascii="Garamond" w:hAnsi="Garamond" w:cstheme="majorHAnsi"/>
            <w:color w:val="5B9BD5" w:themeColor="accent1"/>
            <w:sz w:val="24"/>
            <w:szCs w:val="24"/>
          </w:rPr>
          <w:t>practitioner</w:t>
        </w:r>
      </w:ins>
      <w:ins w:id="27" w:author="Fabio Cruz Sanchez" w:date="2022-02-15T21:26:00Z">
        <w:r w:rsidR="00575470">
          <w:rPr>
            <w:rFonts w:ascii="Garamond" w:hAnsi="Garamond" w:cstheme="majorHAnsi"/>
            <w:color w:val="5B9BD5" w:themeColor="accent1"/>
            <w:sz w:val="24"/>
            <w:szCs w:val="24"/>
          </w:rPr>
          <w:t xml:space="preserve">, we argue that </w:t>
        </w:r>
        <w:proofErr w:type="gramStart"/>
        <w:r w:rsidR="00575470">
          <w:rPr>
            <w:rFonts w:ascii="Garamond" w:hAnsi="Garamond" w:cstheme="majorHAnsi"/>
            <w:color w:val="5B9BD5" w:themeColor="accent1"/>
            <w:sz w:val="24"/>
            <w:szCs w:val="24"/>
          </w:rPr>
          <w:t>the  ‘</w:t>
        </w:r>
        <w:proofErr w:type="gramEnd"/>
        <w:r w:rsidR="00575470">
          <w:rPr>
            <w:rFonts w:ascii="Garamond" w:hAnsi="Garamond" w:cstheme="majorHAnsi"/>
            <w:color w:val="5B9BD5" w:themeColor="accent1"/>
            <w:sz w:val="24"/>
            <w:szCs w:val="24"/>
          </w:rPr>
          <w:t xml:space="preserve">draft mode’ from the standard configurations of 3D printers needs to be fully understand in terms of mechanical properties, including the use of recycled materials. </w:t>
        </w:r>
      </w:ins>
      <w:ins w:id="28" w:author="Fabio Cruz Sanchez" w:date="2022-02-15T21:27:00Z">
        <w:r w:rsidR="00575470">
          <w:rPr>
            <w:rFonts w:ascii="Garamond" w:hAnsi="Garamond" w:cstheme="majorHAnsi"/>
            <w:color w:val="5B9BD5" w:themeColor="accent1"/>
            <w:sz w:val="24"/>
            <w:szCs w:val="24"/>
          </w:rPr>
          <w:t>Therefore</w:t>
        </w:r>
      </w:ins>
      <w:ins w:id="29" w:author="Fabio Cruz Sanchez" w:date="2022-02-15T21:11:00Z">
        <w:r>
          <w:rPr>
            <w:rFonts w:ascii="Garamond" w:hAnsi="Garamond" w:cstheme="majorHAnsi"/>
            <w:color w:val="5B9BD5" w:themeColor="accent1"/>
            <w:sz w:val="24"/>
            <w:szCs w:val="24"/>
          </w:rPr>
          <w:t xml:space="preserve">, in our proposition there is two major elements to </w:t>
        </w:r>
      </w:ins>
      <w:ins w:id="30" w:author="Fabio Cruz Sanchez" w:date="2022-02-15T21:19:00Z">
        <w:r w:rsidR="00095F74">
          <w:rPr>
            <w:rFonts w:ascii="Garamond" w:hAnsi="Garamond" w:cstheme="majorHAnsi"/>
            <w:color w:val="5B9BD5" w:themeColor="accent1"/>
            <w:sz w:val="24"/>
            <w:szCs w:val="24"/>
          </w:rPr>
          <w:t>highlight</w:t>
        </w:r>
      </w:ins>
      <w:ins w:id="31" w:author="Fabio Cruz Sanchez" w:date="2022-02-15T21:11:00Z">
        <w:r>
          <w:rPr>
            <w:rFonts w:ascii="Garamond" w:hAnsi="Garamond" w:cstheme="majorHAnsi"/>
            <w:color w:val="5B9BD5" w:themeColor="accent1"/>
            <w:sz w:val="24"/>
            <w:szCs w:val="24"/>
          </w:rPr>
          <w:t xml:space="preserve">. </w:t>
        </w:r>
      </w:ins>
      <w:ins w:id="32" w:author="Fabio Cruz Sanchez" w:date="2022-02-15T21:27:00Z">
        <w:r w:rsidR="00575470">
          <w:rPr>
            <w:rFonts w:ascii="Garamond" w:hAnsi="Garamond" w:cstheme="majorHAnsi"/>
            <w:color w:val="5B9BD5" w:themeColor="accent1"/>
            <w:sz w:val="24"/>
            <w:szCs w:val="24"/>
          </w:rPr>
          <w:t>First,</w:t>
        </w:r>
      </w:ins>
      <w:ins w:id="33" w:author="Fabio Cruz Sanchez" w:date="2022-02-15T21:23:00Z">
        <w:r w:rsidR="00CC4920">
          <w:rPr>
            <w:rFonts w:ascii="Garamond" w:hAnsi="Garamond" w:cstheme="majorHAnsi"/>
            <w:color w:val="5B9BD5" w:themeColor="accent1"/>
            <w:sz w:val="24"/>
            <w:szCs w:val="24"/>
          </w:rPr>
          <w:t xml:space="preserve"> the </w:t>
        </w:r>
      </w:ins>
      <w:ins w:id="34" w:author="Fabio Cruz Sanchez" w:date="2022-02-15T21:11:00Z">
        <w:r>
          <w:rPr>
            <w:rFonts w:ascii="Garamond" w:hAnsi="Garamond" w:cstheme="majorHAnsi"/>
            <w:color w:val="5B9BD5" w:themeColor="accent1"/>
            <w:sz w:val="24"/>
            <w:szCs w:val="24"/>
          </w:rPr>
          <w:t xml:space="preserve">methodological approach </w:t>
        </w:r>
      </w:ins>
      <w:ins w:id="35" w:author="Fabio Cruz Sanchez" w:date="2022-02-15T21:27:00Z">
        <w:r w:rsidR="00575470">
          <w:rPr>
            <w:rFonts w:ascii="Garamond" w:hAnsi="Garamond" w:cstheme="majorHAnsi"/>
            <w:color w:val="5B9BD5" w:themeColor="accent1"/>
            <w:sz w:val="24"/>
            <w:szCs w:val="24"/>
          </w:rPr>
          <w:t xml:space="preserve">that we propose </w:t>
        </w:r>
      </w:ins>
      <w:ins w:id="36" w:author="Fabio Cruz Sanchez" w:date="2022-02-15T21:11:00Z">
        <w:r>
          <w:rPr>
            <w:rFonts w:ascii="Garamond" w:hAnsi="Garamond" w:cstheme="majorHAnsi"/>
            <w:color w:val="5B9BD5" w:themeColor="accent1"/>
            <w:sz w:val="24"/>
            <w:szCs w:val="24"/>
          </w:rPr>
          <w:t xml:space="preserve">in three </w:t>
        </w:r>
      </w:ins>
      <w:ins w:id="37" w:author="Fabio Cruz Sanchez" w:date="2022-02-16T10:08:00Z">
        <w:r w:rsidR="000F535D">
          <w:rPr>
            <w:rFonts w:ascii="Garamond" w:hAnsi="Garamond" w:cstheme="majorHAnsi"/>
            <w:color w:val="5B9BD5" w:themeColor="accent1"/>
            <w:sz w:val="24"/>
            <w:szCs w:val="24"/>
          </w:rPr>
          <w:t>phases</w:t>
        </w:r>
      </w:ins>
      <w:ins w:id="38" w:author="Fabio Cruz Sanchez" w:date="2022-02-15T21:11:00Z">
        <w:r>
          <w:rPr>
            <w:rFonts w:ascii="Garamond" w:hAnsi="Garamond" w:cstheme="majorHAnsi"/>
            <w:color w:val="5B9BD5" w:themeColor="accent1"/>
            <w:sz w:val="24"/>
            <w:szCs w:val="24"/>
          </w:rPr>
          <w:t xml:space="preserve"> (Screening, Focusing and </w:t>
        </w:r>
        <w:proofErr w:type="spellStart"/>
        <w:r>
          <w:rPr>
            <w:rFonts w:ascii="Garamond" w:hAnsi="Garamond" w:cstheme="majorHAnsi"/>
            <w:color w:val="5B9BD5" w:themeColor="accent1"/>
            <w:sz w:val="24"/>
            <w:szCs w:val="24"/>
          </w:rPr>
          <w:t>Anysotropic</w:t>
        </w:r>
        <w:proofErr w:type="spellEnd"/>
        <w:r>
          <w:rPr>
            <w:rFonts w:ascii="Garamond" w:hAnsi="Garamond" w:cstheme="majorHAnsi"/>
            <w:color w:val="5B9BD5" w:themeColor="accent1"/>
            <w:sz w:val="24"/>
            <w:szCs w:val="24"/>
          </w:rPr>
          <w:t xml:space="preserve">) </w:t>
        </w:r>
      </w:ins>
      <w:ins w:id="39" w:author="Fabio Cruz Sanchez" w:date="2022-02-15T21:16:00Z">
        <w:r w:rsidR="001445F7">
          <w:rPr>
            <w:rFonts w:ascii="Garamond" w:hAnsi="Garamond" w:cstheme="majorHAnsi"/>
            <w:color w:val="5B9BD5" w:themeColor="accent1"/>
            <w:sz w:val="24"/>
            <w:szCs w:val="24"/>
          </w:rPr>
          <w:t xml:space="preserve">make </w:t>
        </w:r>
      </w:ins>
      <w:ins w:id="40" w:author="Fabio Cruz Sanchez" w:date="2022-02-15T21:28:00Z">
        <w:r w:rsidR="00EE7150">
          <w:rPr>
            <w:rFonts w:ascii="Garamond" w:hAnsi="Garamond" w:cstheme="majorHAnsi"/>
            <w:color w:val="5B9BD5" w:themeColor="accent1"/>
            <w:sz w:val="24"/>
            <w:szCs w:val="24"/>
          </w:rPr>
          <w:t xml:space="preserve">a first experimental roadmap </w:t>
        </w:r>
      </w:ins>
      <w:ins w:id="41" w:author="Fabio Cruz Sanchez" w:date="2022-02-15T21:16:00Z">
        <w:r w:rsidR="001445F7">
          <w:rPr>
            <w:rFonts w:ascii="Garamond" w:hAnsi="Garamond" w:cstheme="majorHAnsi"/>
            <w:color w:val="5B9BD5" w:themeColor="accent1"/>
            <w:sz w:val="24"/>
            <w:szCs w:val="24"/>
          </w:rPr>
          <w:t xml:space="preserve">to </w:t>
        </w:r>
      </w:ins>
      <w:ins w:id="42" w:author="Fabio Cruz Sanchez" w:date="2022-02-15T21:29:00Z">
        <w:r w:rsidR="00EE7150">
          <w:rPr>
            <w:rFonts w:ascii="Garamond" w:hAnsi="Garamond" w:cstheme="majorHAnsi"/>
            <w:color w:val="5B9BD5" w:themeColor="accent1"/>
            <w:sz w:val="24"/>
            <w:szCs w:val="24"/>
          </w:rPr>
          <w:t xml:space="preserve">better </w:t>
        </w:r>
      </w:ins>
      <w:ins w:id="43" w:author="Fabio Cruz Sanchez" w:date="2022-02-15T21:28:00Z">
        <w:r w:rsidR="00EE7150">
          <w:rPr>
            <w:rFonts w:ascii="Garamond" w:hAnsi="Garamond" w:cstheme="majorHAnsi"/>
            <w:color w:val="5B9BD5" w:themeColor="accent1"/>
            <w:sz w:val="24"/>
            <w:szCs w:val="24"/>
          </w:rPr>
          <w:t>understand</w:t>
        </w:r>
      </w:ins>
      <w:ins w:id="44" w:author="Fabio Cruz Sanchez" w:date="2022-02-15T21:16:00Z">
        <w:r w:rsidR="001445F7">
          <w:rPr>
            <w:rFonts w:ascii="Garamond" w:hAnsi="Garamond" w:cstheme="majorHAnsi"/>
            <w:color w:val="5B9BD5" w:themeColor="accent1"/>
            <w:sz w:val="24"/>
            <w:szCs w:val="24"/>
          </w:rPr>
          <w:t xml:space="preserve"> </w:t>
        </w:r>
      </w:ins>
      <w:ins w:id="45" w:author="Fabio Cruz Sanchez" w:date="2022-02-15T21:28:00Z">
        <w:r w:rsidR="00EE7150">
          <w:rPr>
            <w:rFonts w:ascii="Garamond" w:hAnsi="Garamond" w:cstheme="majorHAnsi"/>
            <w:color w:val="5B9BD5" w:themeColor="accent1"/>
            <w:sz w:val="24"/>
            <w:szCs w:val="24"/>
          </w:rPr>
          <w:t>the influence of printer parameters in</w:t>
        </w:r>
      </w:ins>
      <w:ins w:id="46" w:author="Fabio Cruz Sanchez" w:date="2022-02-15T21:29:00Z">
        <w:r w:rsidR="00EE7150">
          <w:rPr>
            <w:rFonts w:ascii="Garamond" w:hAnsi="Garamond" w:cstheme="majorHAnsi"/>
            <w:color w:val="5B9BD5" w:themeColor="accent1"/>
            <w:sz w:val="24"/>
            <w:szCs w:val="24"/>
          </w:rPr>
          <w:t xml:space="preserve"> mechanical response</w:t>
        </w:r>
      </w:ins>
      <w:ins w:id="47" w:author="Fabio Cruz Sanchez" w:date="2022-02-15T21:12:00Z">
        <w:r>
          <w:rPr>
            <w:rFonts w:ascii="Garamond" w:hAnsi="Garamond" w:cstheme="majorHAnsi"/>
            <w:color w:val="5B9BD5" w:themeColor="accent1"/>
            <w:sz w:val="24"/>
            <w:szCs w:val="24"/>
          </w:rPr>
          <w:t>.</w:t>
        </w:r>
      </w:ins>
      <w:ins w:id="48" w:author="Fabio Cruz Sanchez" w:date="2022-02-15T21:16:00Z">
        <w:r w:rsidR="001445F7">
          <w:rPr>
            <w:rFonts w:ascii="Garamond" w:hAnsi="Garamond" w:cstheme="majorHAnsi"/>
            <w:color w:val="5B9BD5" w:themeColor="accent1"/>
            <w:sz w:val="24"/>
            <w:szCs w:val="24"/>
          </w:rPr>
          <w:t xml:space="preserve"> </w:t>
        </w:r>
      </w:ins>
      <w:ins w:id="49" w:author="Fabio Cruz Sanchez" w:date="2022-02-15T21:24:00Z">
        <w:r w:rsidR="00CC4920">
          <w:rPr>
            <w:rFonts w:ascii="Garamond" w:hAnsi="Garamond" w:cstheme="majorHAnsi"/>
            <w:color w:val="5B9BD5" w:themeColor="accent1"/>
            <w:sz w:val="24"/>
            <w:szCs w:val="24"/>
          </w:rPr>
          <w:t xml:space="preserve">This methodology is </w:t>
        </w:r>
      </w:ins>
      <w:ins w:id="50" w:author="Fabio Cruz Sanchez" w:date="2022-02-15T21:29:00Z">
        <w:r w:rsidR="00EE7150">
          <w:rPr>
            <w:rFonts w:ascii="Garamond" w:hAnsi="Garamond" w:cstheme="majorHAnsi"/>
            <w:color w:val="5B9BD5" w:themeColor="accent1"/>
            <w:sz w:val="24"/>
            <w:szCs w:val="24"/>
          </w:rPr>
          <w:t xml:space="preserve">based </w:t>
        </w:r>
      </w:ins>
      <w:ins w:id="51" w:author="Fabio Cruz Sanchez" w:date="2022-02-15T21:24:00Z">
        <w:r w:rsidR="00CC4920">
          <w:rPr>
            <w:rFonts w:ascii="Garamond" w:hAnsi="Garamond" w:cstheme="majorHAnsi"/>
            <w:color w:val="5B9BD5" w:themeColor="accent1"/>
            <w:sz w:val="24"/>
            <w:szCs w:val="24"/>
          </w:rPr>
          <w:t>on the literature of experimental design</w:t>
        </w:r>
      </w:ins>
      <w:ins w:id="52" w:author="Fabio Cruz Sanchez" w:date="2022-02-15T21:25:00Z">
        <w:r w:rsidR="00CC4920">
          <w:rPr>
            <w:rFonts w:ascii="Garamond" w:hAnsi="Garamond" w:cstheme="majorHAnsi"/>
            <w:color w:val="5B9BD5" w:themeColor="accent1"/>
            <w:sz w:val="24"/>
            <w:szCs w:val="24"/>
          </w:rPr>
          <w:t>.</w:t>
        </w:r>
      </w:ins>
      <w:ins w:id="53" w:author="Fabio Cruz Sanchez" w:date="2022-02-15T21:24:00Z">
        <w:r w:rsidR="00CC4920">
          <w:rPr>
            <w:rFonts w:ascii="Garamond" w:hAnsi="Garamond" w:cstheme="majorHAnsi"/>
            <w:color w:val="5B9BD5" w:themeColor="accent1"/>
            <w:sz w:val="24"/>
            <w:szCs w:val="24"/>
          </w:rPr>
          <w:t xml:space="preserve"> </w:t>
        </w:r>
      </w:ins>
      <w:ins w:id="54" w:author="Fabio Cruz Sanchez" w:date="2022-02-15T21:25:00Z">
        <w:r w:rsidR="00CC4920">
          <w:rPr>
            <w:rFonts w:ascii="Garamond" w:hAnsi="Garamond" w:cstheme="majorHAnsi"/>
            <w:color w:val="5B9BD5" w:themeColor="accent1"/>
            <w:sz w:val="24"/>
            <w:szCs w:val="24"/>
          </w:rPr>
          <w:t xml:space="preserve">We </w:t>
        </w:r>
      </w:ins>
      <w:ins w:id="55" w:author="Fabio Cruz Sanchez" w:date="2022-02-15T21:29:00Z">
        <w:r w:rsidR="00EE7150">
          <w:rPr>
            <w:rFonts w:ascii="Garamond" w:hAnsi="Garamond" w:cstheme="majorHAnsi"/>
            <w:color w:val="5B9BD5" w:themeColor="accent1"/>
            <w:sz w:val="24"/>
            <w:szCs w:val="24"/>
          </w:rPr>
          <w:t xml:space="preserve">carefully describe the steps </w:t>
        </w:r>
      </w:ins>
      <w:ins w:id="56" w:author="Fabio Cruz Sanchez" w:date="2022-02-15T21:30:00Z">
        <w:r w:rsidR="00EE7150">
          <w:rPr>
            <w:rFonts w:ascii="Garamond" w:hAnsi="Garamond" w:cstheme="majorHAnsi"/>
            <w:color w:val="5B9BD5" w:themeColor="accent1"/>
            <w:sz w:val="24"/>
            <w:szCs w:val="24"/>
          </w:rPr>
          <w:t xml:space="preserve">with the purpose </w:t>
        </w:r>
      </w:ins>
      <w:ins w:id="57" w:author="Fabio Cruz Sanchez" w:date="2022-02-15T21:17:00Z">
        <w:r w:rsidR="00095F74">
          <w:rPr>
            <w:rFonts w:ascii="Garamond" w:hAnsi="Garamond" w:cstheme="majorHAnsi"/>
            <w:color w:val="5B9BD5" w:themeColor="accent1"/>
            <w:sz w:val="24"/>
            <w:szCs w:val="24"/>
          </w:rPr>
          <w:t>to be reproductible</w:t>
        </w:r>
      </w:ins>
      <w:ins w:id="58" w:author="Fabio Cruz Sanchez" w:date="2022-02-15T21:30:00Z">
        <w:r w:rsidR="00EE7150">
          <w:rPr>
            <w:rFonts w:ascii="Garamond" w:hAnsi="Garamond" w:cstheme="majorHAnsi"/>
            <w:color w:val="5B9BD5" w:themeColor="accent1"/>
            <w:sz w:val="24"/>
            <w:szCs w:val="24"/>
          </w:rPr>
          <w:t>,</w:t>
        </w:r>
      </w:ins>
      <w:ins w:id="59" w:author="Fabio Cruz Sanchez" w:date="2022-02-15T21:17:00Z">
        <w:r w:rsidR="00095F74">
          <w:rPr>
            <w:rFonts w:ascii="Garamond" w:hAnsi="Garamond" w:cstheme="majorHAnsi"/>
            <w:color w:val="5B9BD5" w:themeColor="accent1"/>
            <w:sz w:val="24"/>
            <w:szCs w:val="24"/>
          </w:rPr>
          <w:t xml:space="preserve"> and we </w:t>
        </w:r>
      </w:ins>
      <w:ins w:id="60" w:author="Fabio Cruz Sanchez" w:date="2022-02-15T21:16:00Z">
        <w:r w:rsidR="001445F7">
          <w:rPr>
            <w:rFonts w:ascii="Garamond" w:hAnsi="Garamond" w:cstheme="majorHAnsi"/>
            <w:color w:val="5B9BD5" w:themeColor="accent1"/>
            <w:sz w:val="24"/>
            <w:szCs w:val="24"/>
          </w:rPr>
          <w:t xml:space="preserve">hope that </w:t>
        </w:r>
      </w:ins>
      <w:ins w:id="61" w:author="Fabio Cruz Sanchez" w:date="2022-02-15T21:17:00Z">
        <w:r w:rsidR="00095F74">
          <w:rPr>
            <w:rFonts w:ascii="Garamond" w:hAnsi="Garamond" w:cstheme="majorHAnsi"/>
            <w:color w:val="5B9BD5" w:themeColor="accent1"/>
            <w:sz w:val="24"/>
            <w:szCs w:val="24"/>
          </w:rPr>
          <w:t>other authors</w:t>
        </w:r>
      </w:ins>
      <w:ins w:id="62" w:author="Fabio Cruz Sanchez" w:date="2022-02-15T21:16:00Z">
        <w:r w:rsidR="001445F7">
          <w:rPr>
            <w:rFonts w:ascii="Garamond" w:hAnsi="Garamond" w:cstheme="majorHAnsi"/>
            <w:color w:val="5B9BD5" w:themeColor="accent1"/>
            <w:sz w:val="24"/>
            <w:szCs w:val="24"/>
          </w:rPr>
          <w:t xml:space="preserve"> </w:t>
        </w:r>
      </w:ins>
      <w:ins w:id="63" w:author="Fabio Cruz Sanchez" w:date="2022-02-15T21:17:00Z">
        <w:r w:rsidR="00095F74">
          <w:rPr>
            <w:rFonts w:ascii="Garamond" w:hAnsi="Garamond" w:cstheme="majorHAnsi"/>
            <w:color w:val="5B9BD5" w:themeColor="accent1"/>
            <w:sz w:val="24"/>
            <w:szCs w:val="24"/>
          </w:rPr>
          <w:t>make full</w:t>
        </w:r>
      </w:ins>
      <w:ins w:id="64" w:author="Fabio Cruz Sanchez" w:date="2022-02-15T21:18:00Z">
        <w:r w:rsidR="00095F74">
          <w:rPr>
            <w:rFonts w:ascii="Garamond" w:hAnsi="Garamond" w:cstheme="majorHAnsi"/>
            <w:color w:val="5B9BD5" w:themeColor="accent1"/>
            <w:sz w:val="24"/>
            <w:szCs w:val="24"/>
          </w:rPr>
          <w:t xml:space="preserve"> </w:t>
        </w:r>
        <w:proofErr w:type="spellStart"/>
        <w:r w:rsidR="00095F74">
          <w:rPr>
            <w:rFonts w:ascii="Garamond" w:hAnsi="Garamond" w:cstheme="majorHAnsi"/>
            <w:color w:val="5B9BD5" w:themeColor="accent1"/>
            <w:sz w:val="24"/>
            <w:szCs w:val="24"/>
          </w:rPr>
          <w:t>avantage</w:t>
        </w:r>
        <w:proofErr w:type="spellEnd"/>
        <w:r w:rsidR="00095F74">
          <w:rPr>
            <w:rFonts w:ascii="Garamond" w:hAnsi="Garamond" w:cstheme="majorHAnsi"/>
            <w:color w:val="5B9BD5" w:themeColor="accent1"/>
            <w:sz w:val="24"/>
            <w:szCs w:val="24"/>
          </w:rPr>
          <w:t xml:space="preserve"> </w:t>
        </w:r>
      </w:ins>
      <w:ins w:id="65" w:author="Fabio Cruz Sanchez" w:date="2022-02-15T21:17:00Z">
        <w:r w:rsidR="001445F7">
          <w:rPr>
            <w:rFonts w:ascii="Garamond" w:hAnsi="Garamond" w:cstheme="majorHAnsi"/>
            <w:color w:val="5B9BD5" w:themeColor="accent1"/>
            <w:sz w:val="24"/>
            <w:szCs w:val="24"/>
          </w:rPr>
          <w:t xml:space="preserve">to study other materials </w:t>
        </w:r>
      </w:ins>
      <w:ins w:id="66" w:author="Fabio Cruz Sanchez" w:date="2022-02-15T21:18:00Z">
        <w:r w:rsidR="00095F74">
          <w:rPr>
            <w:rFonts w:ascii="Garamond" w:hAnsi="Garamond" w:cstheme="majorHAnsi"/>
            <w:color w:val="5B9BD5" w:themeColor="accent1"/>
            <w:sz w:val="24"/>
            <w:szCs w:val="24"/>
          </w:rPr>
          <w:t>and parameters</w:t>
        </w:r>
      </w:ins>
      <w:ins w:id="67" w:author="Fabio Cruz Sanchez" w:date="2022-02-15T21:30:00Z">
        <w:r w:rsidR="00EE7150">
          <w:rPr>
            <w:rFonts w:ascii="Garamond" w:hAnsi="Garamond" w:cstheme="majorHAnsi"/>
            <w:color w:val="5B9BD5" w:themeColor="accent1"/>
            <w:sz w:val="24"/>
            <w:szCs w:val="24"/>
          </w:rPr>
          <w:t xml:space="preserve"> and improve </w:t>
        </w:r>
      </w:ins>
      <w:ins w:id="68" w:author="Fabio Cruz Sanchez" w:date="2022-02-16T10:09:00Z">
        <w:r w:rsidR="00514863">
          <w:rPr>
            <w:rFonts w:ascii="Garamond" w:hAnsi="Garamond" w:cstheme="majorHAnsi"/>
            <w:color w:val="5B9BD5" w:themeColor="accent1"/>
            <w:sz w:val="24"/>
            <w:szCs w:val="24"/>
          </w:rPr>
          <w:t xml:space="preserve">the general understanding of </w:t>
        </w:r>
      </w:ins>
      <w:ins w:id="69" w:author="Fabio Cruz Sanchez" w:date="2022-02-16T10:10:00Z">
        <w:r w:rsidR="00514863">
          <w:rPr>
            <w:rFonts w:ascii="Garamond" w:hAnsi="Garamond" w:cstheme="majorHAnsi"/>
            <w:color w:val="5B9BD5" w:themeColor="accent1"/>
            <w:sz w:val="24"/>
            <w:szCs w:val="24"/>
          </w:rPr>
          <w:t>pro</w:t>
        </w:r>
      </w:ins>
      <w:ins w:id="70" w:author="Fabio Cruz Sanchez" w:date="2022-02-16T10:16:00Z">
        <w:r w:rsidR="00176310">
          <w:rPr>
            <w:rFonts w:ascii="Garamond" w:hAnsi="Garamond" w:cstheme="majorHAnsi"/>
            <w:color w:val="5B9BD5" w:themeColor="accent1"/>
            <w:sz w:val="24"/>
            <w:szCs w:val="24"/>
          </w:rPr>
          <w:t>to</w:t>
        </w:r>
      </w:ins>
      <w:ins w:id="71" w:author="Fabio Cruz Sanchez" w:date="2022-02-16T10:10:00Z">
        <w:r w:rsidR="00514863">
          <w:rPr>
            <w:rFonts w:ascii="Garamond" w:hAnsi="Garamond" w:cstheme="majorHAnsi"/>
            <w:color w:val="5B9BD5" w:themeColor="accent1"/>
            <w:sz w:val="24"/>
            <w:szCs w:val="24"/>
          </w:rPr>
          <w:t>typing</w:t>
        </w:r>
      </w:ins>
      <w:ins w:id="72" w:author="Fabio Cruz Sanchez" w:date="2022-02-15T21:17:00Z">
        <w:r w:rsidR="001445F7">
          <w:rPr>
            <w:rFonts w:ascii="Garamond" w:hAnsi="Garamond" w:cstheme="majorHAnsi"/>
            <w:color w:val="5B9BD5" w:themeColor="accent1"/>
            <w:sz w:val="24"/>
            <w:szCs w:val="24"/>
          </w:rPr>
          <w:t>.</w:t>
        </w:r>
      </w:ins>
      <w:ins w:id="73" w:author="Fabio Cruz Sanchez" w:date="2022-02-15T21:18:00Z">
        <w:r w:rsidR="00095F74">
          <w:rPr>
            <w:rFonts w:ascii="Garamond" w:hAnsi="Garamond" w:cstheme="majorHAnsi"/>
            <w:color w:val="5B9BD5" w:themeColor="accent1"/>
            <w:sz w:val="24"/>
            <w:szCs w:val="24"/>
          </w:rPr>
          <w:t xml:space="preserve"> </w:t>
        </w:r>
      </w:ins>
      <w:ins w:id="74" w:author="Fabio Cruz Sanchez" w:date="2022-02-15T21:31:00Z">
        <w:r w:rsidR="00EE7150">
          <w:rPr>
            <w:rFonts w:ascii="Garamond" w:hAnsi="Garamond" w:cstheme="majorHAnsi"/>
            <w:color w:val="5B9BD5" w:themeColor="accent1"/>
            <w:sz w:val="24"/>
            <w:szCs w:val="24"/>
          </w:rPr>
          <w:t xml:space="preserve">Under the principle that science </w:t>
        </w:r>
      </w:ins>
      <w:ins w:id="75" w:author="Fabio Cruz Sanchez" w:date="2022-02-15T21:32:00Z">
        <w:r w:rsidR="00EE7150">
          <w:rPr>
            <w:rFonts w:ascii="Garamond" w:hAnsi="Garamond" w:cstheme="majorHAnsi"/>
            <w:color w:val="5B9BD5" w:themeColor="accent1"/>
            <w:sz w:val="24"/>
            <w:szCs w:val="24"/>
          </w:rPr>
          <w:t>needs to be reproducible</w:t>
        </w:r>
      </w:ins>
      <w:ins w:id="76" w:author="Fabio Cruz Sanchez" w:date="2022-02-16T10:08:00Z">
        <w:r w:rsidR="000F535D">
          <w:rPr>
            <w:rFonts w:ascii="Garamond" w:hAnsi="Garamond" w:cstheme="majorHAnsi"/>
            <w:color w:val="5B9BD5" w:themeColor="accent1"/>
            <w:sz w:val="24"/>
            <w:szCs w:val="24"/>
          </w:rPr>
          <w:t>,</w:t>
        </w:r>
      </w:ins>
      <w:ins w:id="77" w:author="Fabio Cruz Sanchez" w:date="2022-02-15T21:32:00Z">
        <w:r w:rsidR="00EE7150">
          <w:rPr>
            <w:rFonts w:ascii="Garamond" w:hAnsi="Garamond" w:cstheme="majorHAnsi"/>
            <w:color w:val="5B9BD5" w:themeColor="accent1"/>
            <w:sz w:val="24"/>
            <w:szCs w:val="24"/>
          </w:rPr>
          <w:t xml:space="preserve"> we </w:t>
        </w:r>
      </w:ins>
      <w:ins w:id="78" w:author="Fabio Cruz Sanchez" w:date="2022-02-16T10:08:00Z">
        <w:r w:rsidR="000F535D">
          <w:rPr>
            <w:rFonts w:ascii="Garamond" w:hAnsi="Garamond" w:cstheme="majorHAnsi"/>
            <w:color w:val="5B9BD5" w:themeColor="accent1"/>
            <w:sz w:val="24"/>
            <w:szCs w:val="24"/>
          </w:rPr>
          <w:t>expect</w:t>
        </w:r>
      </w:ins>
      <w:ins w:id="79" w:author="Fabio Cruz Sanchez" w:date="2022-02-15T21:32:00Z">
        <w:r w:rsidR="00EE7150">
          <w:rPr>
            <w:rFonts w:ascii="Garamond" w:hAnsi="Garamond" w:cstheme="majorHAnsi"/>
            <w:color w:val="5B9BD5" w:themeColor="accent1"/>
            <w:sz w:val="24"/>
            <w:szCs w:val="24"/>
          </w:rPr>
          <w:t xml:space="preserve"> we contribute to the community proposing this approach as in</w:t>
        </w:r>
      </w:ins>
      <w:ins w:id="80" w:author="Fabio Cruz Sanchez" w:date="2022-02-15T21:33:00Z">
        <w:r w:rsidR="003E1021">
          <w:rPr>
            <w:rFonts w:ascii="Garamond" w:hAnsi="Garamond" w:cstheme="majorHAnsi"/>
            <w:color w:val="5B9BD5" w:themeColor="accent1"/>
            <w:sz w:val="24"/>
            <w:szCs w:val="24"/>
          </w:rPr>
          <w:t>i</w:t>
        </w:r>
      </w:ins>
      <w:ins w:id="81" w:author="Fabio Cruz Sanchez" w:date="2022-02-15T21:32:00Z">
        <w:r w:rsidR="00EE7150">
          <w:rPr>
            <w:rFonts w:ascii="Garamond" w:hAnsi="Garamond" w:cstheme="majorHAnsi"/>
            <w:color w:val="5B9BD5" w:themeColor="accent1"/>
            <w:sz w:val="24"/>
            <w:szCs w:val="24"/>
          </w:rPr>
          <w:t xml:space="preserve">tial </w:t>
        </w:r>
      </w:ins>
      <w:ins w:id="82" w:author="Fabio Cruz Sanchez" w:date="2022-02-16T10:10:00Z">
        <w:r w:rsidR="00514863">
          <w:rPr>
            <w:rFonts w:ascii="Garamond" w:hAnsi="Garamond" w:cstheme="majorHAnsi"/>
            <w:color w:val="5B9BD5" w:themeColor="accent1"/>
            <w:sz w:val="24"/>
            <w:szCs w:val="24"/>
          </w:rPr>
          <w:t>roadmap.</w:t>
        </w:r>
      </w:ins>
      <w:ins w:id="83" w:author="Fabio Cruz Sanchez" w:date="2022-02-15T21:17:00Z">
        <w:r w:rsidR="001445F7">
          <w:rPr>
            <w:rFonts w:ascii="Garamond" w:hAnsi="Garamond" w:cstheme="majorHAnsi"/>
            <w:color w:val="5B9BD5" w:themeColor="accent1"/>
            <w:sz w:val="24"/>
            <w:szCs w:val="24"/>
          </w:rPr>
          <w:t xml:space="preserve"> </w:t>
        </w:r>
      </w:ins>
    </w:p>
    <w:p w14:paraId="0BBC2C50" w14:textId="70C617F5" w:rsidR="00514863" w:rsidRDefault="001445F7" w:rsidP="00CD6A0D">
      <w:pPr>
        <w:rPr>
          <w:ins w:id="84" w:author="Fabio Cruz Sanchez" w:date="2022-02-16T10:10:00Z"/>
          <w:rFonts w:ascii="Garamond" w:hAnsi="Garamond" w:cstheme="majorHAnsi"/>
          <w:color w:val="5B9BD5" w:themeColor="accent1"/>
          <w:sz w:val="24"/>
          <w:szCs w:val="24"/>
        </w:rPr>
      </w:pPr>
      <w:ins w:id="85" w:author="Fabio Cruz Sanchez" w:date="2022-02-15T21:12:00Z">
        <w:r>
          <w:rPr>
            <w:rFonts w:ascii="Garamond" w:hAnsi="Garamond" w:cstheme="majorHAnsi"/>
            <w:color w:val="5B9BD5" w:themeColor="accent1"/>
            <w:sz w:val="24"/>
            <w:szCs w:val="24"/>
          </w:rPr>
          <w:t xml:space="preserve">The second element concerns the purpose to focalise on recycled </w:t>
        </w:r>
      </w:ins>
      <w:ins w:id="86" w:author="Fabio Cruz Sanchez" w:date="2022-02-15T21:13:00Z">
        <w:r>
          <w:rPr>
            <w:rFonts w:ascii="Garamond" w:hAnsi="Garamond" w:cstheme="majorHAnsi"/>
            <w:color w:val="5B9BD5" w:themeColor="accent1"/>
            <w:sz w:val="24"/>
            <w:szCs w:val="24"/>
          </w:rPr>
          <w:t>and vir</w:t>
        </w:r>
      </w:ins>
      <w:ins w:id="87" w:author="Fabio Cruz Sanchez" w:date="2022-02-15T21:33:00Z">
        <w:r w:rsidR="003E1021">
          <w:rPr>
            <w:rFonts w:ascii="Garamond" w:hAnsi="Garamond" w:cstheme="majorHAnsi"/>
            <w:color w:val="5B9BD5" w:themeColor="accent1"/>
            <w:sz w:val="24"/>
            <w:szCs w:val="24"/>
          </w:rPr>
          <w:t>gin</w:t>
        </w:r>
      </w:ins>
      <w:ins w:id="88" w:author="Fabio Cruz Sanchez" w:date="2022-02-16T10:11:00Z">
        <w:r w:rsidR="00514863">
          <w:rPr>
            <w:rFonts w:ascii="Garamond" w:hAnsi="Garamond" w:cstheme="majorHAnsi"/>
            <w:color w:val="5B9BD5" w:themeColor="accent1"/>
            <w:sz w:val="24"/>
            <w:szCs w:val="24"/>
          </w:rPr>
          <w:t xml:space="preserve"> materials</w:t>
        </w:r>
      </w:ins>
      <w:ins w:id="89" w:author="Fabio Cruz Sanchez" w:date="2022-02-15T21:13:00Z">
        <w:r>
          <w:rPr>
            <w:rFonts w:ascii="Garamond" w:hAnsi="Garamond" w:cstheme="majorHAnsi"/>
            <w:color w:val="5B9BD5" w:themeColor="accent1"/>
            <w:sz w:val="24"/>
            <w:szCs w:val="24"/>
          </w:rPr>
          <w:t xml:space="preserve">. </w:t>
        </w:r>
      </w:ins>
      <w:ins w:id="90" w:author="Fabio Cruz Sanchez" w:date="2022-02-16T10:16:00Z">
        <w:r w:rsidR="00176310">
          <w:rPr>
            <w:rFonts w:ascii="Garamond" w:hAnsi="Garamond" w:cstheme="majorHAnsi"/>
            <w:color w:val="5B9BD5" w:themeColor="accent1"/>
            <w:sz w:val="24"/>
            <w:szCs w:val="24"/>
          </w:rPr>
          <w:t>We are aware that this approach</w:t>
        </w:r>
      </w:ins>
      <w:ins w:id="91" w:author="Fabio Cruz Sanchez" w:date="2022-02-16T10:12:00Z">
        <w:r w:rsidR="00514863">
          <w:rPr>
            <w:rFonts w:ascii="Garamond" w:hAnsi="Garamond" w:cstheme="majorHAnsi"/>
            <w:color w:val="5B9BD5" w:themeColor="accent1"/>
            <w:sz w:val="24"/>
            <w:szCs w:val="24"/>
          </w:rPr>
          <w:t xml:space="preserve"> is based on fractional design and </w:t>
        </w:r>
      </w:ins>
      <w:ins w:id="92" w:author="Fabio Cruz Sanchez" w:date="2022-02-16T10:17:00Z">
        <w:r w:rsidR="00176310">
          <w:rPr>
            <w:rFonts w:ascii="Garamond" w:hAnsi="Garamond" w:cstheme="majorHAnsi"/>
            <w:color w:val="5B9BD5" w:themeColor="accent1"/>
            <w:sz w:val="24"/>
            <w:szCs w:val="24"/>
          </w:rPr>
          <w:t>eventually</w:t>
        </w:r>
      </w:ins>
      <w:ins w:id="93" w:author="Fabio Cruz Sanchez" w:date="2022-02-16T10:12:00Z">
        <w:r w:rsidR="00514863">
          <w:rPr>
            <w:rFonts w:ascii="Garamond" w:hAnsi="Garamond" w:cstheme="majorHAnsi"/>
            <w:color w:val="5B9BD5" w:themeColor="accent1"/>
            <w:sz w:val="24"/>
            <w:szCs w:val="24"/>
          </w:rPr>
          <w:t xml:space="preserve"> </w:t>
        </w:r>
      </w:ins>
      <w:ins w:id="94" w:author="Fabio Cruz Sanchez" w:date="2022-02-16T10:17:00Z">
        <w:r w:rsidR="00176310">
          <w:rPr>
            <w:rFonts w:ascii="Garamond" w:hAnsi="Garamond" w:cstheme="majorHAnsi"/>
            <w:color w:val="5B9BD5" w:themeColor="accent1"/>
            <w:sz w:val="24"/>
            <w:szCs w:val="24"/>
          </w:rPr>
          <w:t xml:space="preserve">a </w:t>
        </w:r>
      </w:ins>
      <w:ins w:id="95" w:author="Fabio Cruz Sanchez" w:date="2022-02-16T10:13:00Z">
        <w:r w:rsidR="00514863">
          <w:rPr>
            <w:rFonts w:ascii="Garamond" w:hAnsi="Garamond" w:cstheme="majorHAnsi"/>
            <w:color w:val="5B9BD5" w:themeColor="accent1"/>
            <w:sz w:val="24"/>
            <w:szCs w:val="24"/>
          </w:rPr>
          <w:t>full experimental approach</w:t>
        </w:r>
      </w:ins>
      <w:ins w:id="96" w:author="Fabio Cruz Sanchez" w:date="2022-02-16T10:17:00Z">
        <w:r w:rsidR="00176310">
          <w:rPr>
            <w:rFonts w:ascii="Garamond" w:hAnsi="Garamond" w:cstheme="majorHAnsi"/>
            <w:color w:val="5B9BD5" w:themeColor="accent1"/>
            <w:sz w:val="24"/>
            <w:szCs w:val="24"/>
          </w:rPr>
          <w:t xml:space="preserve"> is needed</w:t>
        </w:r>
      </w:ins>
      <w:ins w:id="97" w:author="Fabio Cruz Sanchez" w:date="2022-02-16T10:13:00Z">
        <w:r w:rsidR="00514863">
          <w:rPr>
            <w:rFonts w:ascii="Garamond" w:hAnsi="Garamond" w:cstheme="majorHAnsi"/>
            <w:color w:val="5B9BD5" w:themeColor="accent1"/>
            <w:sz w:val="24"/>
            <w:szCs w:val="24"/>
          </w:rPr>
          <w:t>.</w:t>
        </w:r>
      </w:ins>
      <w:ins w:id="98" w:author="Fabio Cruz Sanchez" w:date="2022-02-16T10:17:00Z">
        <w:r w:rsidR="00176310">
          <w:rPr>
            <w:rFonts w:ascii="Garamond" w:hAnsi="Garamond" w:cstheme="majorHAnsi"/>
            <w:color w:val="5B9BD5" w:themeColor="accent1"/>
            <w:sz w:val="24"/>
            <w:szCs w:val="24"/>
          </w:rPr>
          <w:t xml:space="preserve"> </w:t>
        </w:r>
        <w:proofErr w:type="gramStart"/>
        <w:r w:rsidR="00176310">
          <w:rPr>
            <w:rFonts w:ascii="Garamond" w:hAnsi="Garamond" w:cstheme="majorHAnsi"/>
            <w:color w:val="5B9BD5" w:themeColor="accent1"/>
            <w:sz w:val="24"/>
            <w:szCs w:val="24"/>
          </w:rPr>
          <w:t xml:space="preserve">However, </w:t>
        </w:r>
      </w:ins>
      <w:ins w:id="99" w:author="Fabio Cruz Sanchez" w:date="2022-02-16T10:13:00Z">
        <w:r w:rsidR="00514863">
          <w:rPr>
            <w:rFonts w:ascii="Garamond" w:hAnsi="Garamond" w:cstheme="majorHAnsi"/>
            <w:color w:val="5B9BD5" w:themeColor="accent1"/>
            <w:sz w:val="24"/>
            <w:szCs w:val="24"/>
          </w:rPr>
          <w:t xml:space="preserve"> </w:t>
        </w:r>
      </w:ins>
      <w:ins w:id="100" w:author="Fabio Cruz Sanchez" w:date="2022-02-16T10:17:00Z">
        <w:r w:rsidR="00176310">
          <w:rPr>
            <w:rFonts w:ascii="Garamond" w:hAnsi="Garamond" w:cstheme="majorHAnsi"/>
            <w:color w:val="5B9BD5" w:themeColor="accent1"/>
            <w:sz w:val="24"/>
            <w:szCs w:val="24"/>
          </w:rPr>
          <w:t>w</w:t>
        </w:r>
      </w:ins>
      <w:ins w:id="101" w:author="Fabio Cruz Sanchez" w:date="2022-02-16T10:13:00Z">
        <w:r w:rsidR="00514863">
          <w:rPr>
            <w:rFonts w:ascii="Garamond" w:hAnsi="Garamond" w:cstheme="majorHAnsi"/>
            <w:color w:val="5B9BD5" w:themeColor="accent1"/>
            <w:sz w:val="24"/>
            <w:szCs w:val="24"/>
          </w:rPr>
          <w:t>e</w:t>
        </w:r>
        <w:proofErr w:type="gramEnd"/>
        <w:r w:rsidR="00514863">
          <w:rPr>
            <w:rFonts w:ascii="Garamond" w:hAnsi="Garamond" w:cstheme="majorHAnsi"/>
            <w:color w:val="5B9BD5" w:themeColor="accent1"/>
            <w:sz w:val="24"/>
            <w:szCs w:val="24"/>
          </w:rPr>
          <w:t xml:space="preserve"> decided </w:t>
        </w:r>
      </w:ins>
      <w:ins w:id="102" w:author="Fabio Cruz Sanchez" w:date="2022-02-16T10:17:00Z">
        <w:r w:rsidR="00176310">
          <w:rPr>
            <w:rFonts w:ascii="Garamond" w:hAnsi="Garamond" w:cstheme="majorHAnsi"/>
            <w:color w:val="5B9BD5" w:themeColor="accent1"/>
            <w:sz w:val="24"/>
            <w:szCs w:val="24"/>
          </w:rPr>
          <w:t xml:space="preserve">to do </w:t>
        </w:r>
      </w:ins>
      <w:ins w:id="103" w:author="Fabio Cruz Sanchez" w:date="2022-02-16T10:13:00Z">
        <w:r w:rsidR="00514863">
          <w:rPr>
            <w:rFonts w:ascii="Garamond" w:hAnsi="Garamond" w:cstheme="majorHAnsi"/>
            <w:color w:val="5B9BD5" w:themeColor="accent1"/>
            <w:sz w:val="24"/>
            <w:szCs w:val="24"/>
          </w:rPr>
          <w:t xml:space="preserve">in </w:t>
        </w:r>
      </w:ins>
      <w:ins w:id="104" w:author="Fabio Cruz Sanchez" w:date="2022-02-16T10:17:00Z">
        <w:r w:rsidR="00176310">
          <w:rPr>
            <w:rFonts w:ascii="Garamond" w:hAnsi="Garamond" w:cstheme="majorHAnsi"/>
            <w:color w:val="5B9BD5" w:themeColor="accent1"/>
            <w:sz w:val="24"/>
            <w:szCs w:val="24"/>
          </w:rPr>
          <w:t xml:space="preserve">that </w:t>
        </w:r>
      </w:ins>
      <w:ins w:id="105" w:author="Fabio Cruz Sanchez" w:date="2022-02-16T10:13:00Z">
        <w:r w:rsidR="00514863">
          <w:rPr>
            <w:rFonts w:ascii="Garamond" w:hAnsi="Garamond" w:cstheme="majorHAnsi"/>
            <w:color w:val="5B9BD5" w:themeColor="accent1"/>
            <w:sz w:val="24"/>
            <w:szCs w:val="24"/>
          </w:rPr>
          <w:t xml:space="preserve">way with the purpose to explore a brad design space (Four parameters with two levels) towards a more precise </w:t>
        </w:r>
      </w:ins>
      <w:ins w:id="106" w:author="Fabio Cruz Sanchez" w:date="2022-02-16T10:14:00Z">
        <w:r w:rsidR="00514863">
          <w:rPr>
            <w:rFonts w:ascii="Garamond" w:hAnsi="Garamond" w:cstheme="majorHAnsi"/>
            <w:color w:val="5B9BD5" w:themeColor="accent1"/>
            <w:sz w:val="24"/>
            <w:szCs w:val="24"/>
          </w:rPr>
          <w:t xml:space="preserve">experimental </w:t>
        </w:r>
        <w:r w:rsidR="00514863">
          <w:rPr>
            <w:rFonts w:ascii="Garamond" w:hAnsi="Garamond" w:cstheme="majorHAnsi"/>
            <w:color w:val="5B9BD5" w:themeColor="accent1"/>
            <w:sz w:val="24"/>
            <w:szCs w:val="24"/>
          </w:rPr>
          <w:lastRenderedPageBreak/>
          <w:t xml:space="preserve">test with only two parameters in consideration. </w:t>
        </w:r>
      </w:ins>
      <w:proofErr w:type="gramStart"/>
      <w:ins w:id="107" w:author="Fabio Cruz Sanchez" w:date="2022-02-16T10:18:00Z">
        <w:r w:rsidR="00176310">
          <w:rPr>
            <w:rFonts w:ascii="Garamond" w:hAnsi="Garamond" w:cstheme="majorHAnsi"/>
            <w:color w:val="5B9BD5" w:themeColor="accent1"/>
            <w:sz w:val="24"/>
            <w:szCs w:val="24"/>
          </w:rPr>
          <w:t>Certainly</w:t>
        </w:r>
        <w:proofErr w:type="gramEnd"/>
        <w:r w:rsidR="00176310">
          <w:rPr>
            <w:rFonts w:ascii="Garamond" w:hAnsi="Garamond" w:cstheme="majorHAnsi"/>
            <w:color w:val="5B9BD5" w:themeColor="accent1"/>
            <w:sz w:val="24"/>
            <w:szCs w:val="24"/>
          </w:rPr>
          <w:t xml:space="preserve"> our methodological proposition is open to be tested with other variables considers as response (flexion resistance, compression, impact, etc), and consider other testing </w:t>
        </w:r>
      </w:ins>
      <w:ins w:id="108" w:author="Fabio Cruz Sanchez" w:date="2022-02-16T10:19:00Z">
        <w:r w:rsidR="00176310">
          <w:rPr>
            <w:rFonts w:ascii="Garamond" w:hAnsi="Garamond" w:cstheme="majorHAnsi"/>
            <w:color w:val="5B9BD5" w:themeColor="accent1"/>
            <w:sz w:val="24"/>
            <w:szCs w:val="24"/>
          </w:rPr>
          <w:t>parameters. But, at the end, w</w:t>
        </w:r>
      </w:ins>
      <w:ins w:id="109" w:author="Fabio Cruz Sanchez" w:date="2022-02-16T10:14:00Z">
        <w:r w:rsidR="00514863">
          <w:rPr>
            <w:rFonts w:ascii="Garamond" w:hAnsi="Garamond" w:cstheme="majorHAnsi"/>
            <w:color w:val="5B9BD5" w:themeColor="accent1"/>
            <w:sz w:val="24"/>
            <w:szCs w:val="24"/>
          </w:rPr>
          <w:t>e expect that this contribution helps</w:t>
        </w:r>
      </w:ins>
      <w:ins w:id="110" w:author="Fabio Cruz Sanchez" w:date="2022-02-16T10:13:00Z">
        <w:r w:rsidR="00514863">
          <w:rPr>
            <w:rFonts w:ascii="Garamond" w:hAnsi="Garamond" w:cstheme="majorHAnsi"/>
            <w:color w:val="5B9BD5" w:themeColor="accent1"/>
            <w:sz w:val="24"/>
            <w:szCs w:val="24"/>
          </w:rPr>
          <w:t xml:space="preserve"> </w:t>
        </w:r>
      </w:ins>
      <w:ins w:id="111" w:author="Fabio Cruz Sanchez" w:date="2022-02-16T10:10:00Z">
        <w:r w:rsidR="00514863">
          <w:rPr>
            <w:rFonts w:ascii="Garamond" w:hAnsi="Garamond" w:cstheme="majorHAnsi"/>
            <w:color w:val="5B9BD5" w:themeColor="accent1"/>
            <w:sz w:val="24"/>
            <w:szCs w:val="24"/>
          </w:rPr>
          <w:t xml:space="preserve">to democratize the use of recycling assets in the 3D printing production chain. </w:t>
        </w:r>
      </w:ins>
    </w:p>
    <w:p w14:paraId="07B11CF6" w14:textId="561B2E2E" w:rsidR="001062FD" w:rsidRPr="00176310" w:rsidRDefault="001445F7" w:rsidP="001062FD">
      <w:pPr>
        <w:rPr>
          <w:ins w:id="112" w:author="Fabio Cruz Sanchez" w:date="2022-02-15T21:37:00Z"/>
          <w:rFonts w:ascii="Garamond" w:hAnsi="Garamond" w:cstheme="majorHAnsi"/>
          <w:color w:val="5B9BD5" w:themeColor="accent1"/>
          <w:sz w:val="24"/>
          <w:szCs w:val="24"/>
          <w:rPrChange w:id="113" w:author="Fabio Cruz Sanchez" w:date="2022-02-16T10:14:00Z">
            <w:rPr>
              <w:ins w:id="114" w:author="Fabio Cruz Sanchez" w:date="2022-02-15T21:37:00Z"/>
              <w:rFonts w:ascii="Garamond" w:hAnsi="Garamond" w:cstheme="majorHAnsi"/>
              <w:color w:val="5B9BD5" w:themeColor="accent1"/>
              <w:sz w:val="24"/>
              <w:szCs w:val="24"/>
              <w:lang w:val="fr-FR"/>
            </w:rPr>
          </w:rPrChange>
        </w:rPr>
      </w:pPr>
      <w:ins w:id="115" w:author="Fabio Cruz Sanchez" w:date="2022-02-15T21:13:00Z">
        <w:r>
          <w:rPr>
            <w:rFonts w:ascii="Garamond" w:hAnsi="Garamond" w:cstheme="majorHAnsi"/>
            <w:color w:val="5B9BD5" w:themeColor="accent1"/>
            <w:sz w:val="24"/>
            <w:szCs w:val="24"/>
          </w:rPr>
          <w:t>Considering these elements, w</w:t>
        </w:r>
      </w:ins>
      <w:del w:id="116" w:author="Fabio Cruz Sanchez" w:date="2022-02-15T21:13:00Z">
        <w:r w:rsidR="00CD6A0D" w:rsidRPr="00C73660" w:rsidDel="001445F7">
          <w:rPr>
            <w:rFonts w:ascii="Garamond" w:hAnsi="Garamond" w:cstheme="majorHAnsi"/>
            <w:color w:val="5B9BD5" w:themeColor="accent1"/>
            <w:sz w:val="24"/>
            <w:szCs w:val="24"/>
          </w:rPr>
          <w:delText>W</w:delText>
        </w:r>
      </w:del>
      <w:r w:rsidR="00CD6A0D" w:rsidRPr="00C73660">
        <w:rPr>
          <w:rFonts w:ascii="Garamond" w:hAnsi="Garamond" w:cstheme="majorHAnsi"/>
          <w:color w:val="5B9BD5" w:themeColor="accent1"/>
          <w:sz w:val="24"/>
          <w:szCs w:val="24"/>
        </w:rPr>
        <w:t xml:space="preserve">e </w:t>
      </w:r>
      <w:proofErr w:type="gramStart"/>
      <w:r w:rsidR="00CD6A0D">
        <w:rPr>
          <w:rFonts w:ascii="Garamond" w:hAnsi="Garamond" w:cstheme="majorHAnsi"/>
          <w:color w:val="5B9BD5" w:themeColor="accent1"/>
          <w:sz w:val="24"/>
          <w:szCs w:val="24"/>
        </w:rPr>
        <w:t>have</w:t>
      </w:r>
      <w:proofErr w:type="gramEnd"/>
      <w:r w:rsidR="00CD6A0D">
        <w:rPr>
          <w:rFonts w:ascii="Garamond" w:hAnsi="Garamond" w:cstheme="majorHAnsi"/>
          <w:color w:val="5B9BD5" w:themeColor="accent1"/>
          <w:sz w:val="24"/>
          <w:szCs w:val="24"/>
        </w:rPr>
        <w:t xml:space="preserve"> changed the conclusion</w:t>
      </w:r>
      <w:r w:rsidR="008320C1">
        <w:rPr>
          <w:rFonts w:ascii="Garamond" w:hAnsi="Garamond" w:cstheme="majorHAnsi"/>
          <w:color w:val="5B9BD5" w:themeColor="accent1"/>
          <w:sz w:val="24"/>
          <w:szCs w:val="24"/>
        </w:rPr>
        <w:t>s</w:t>
      </w:r>
      <w:r w:rsidR="00CD6A0D">
        <w:rPr>
          <w:rFonts w:ascii="Garamond" w:hAnsi="Garamond" w:cstheme="majorHAnsi"/>
          <w:color w:val="5B9BD5" w:themeColor="accent1"/>
          <w:sz w:val="24"/>
          <w:szCs w:val="24"/>
        </w:rPr>
        <w:t xml:space="preserve"> and presented them with bullet points</w:t>
      </w:r>
      <w:ins w:id="117" w:author="Fabio Cruz Sanchez" w:date="2022-02-15T21:13:00Z">
        <w:r>
          <w:rPr>
            <w:rFonts w:ascii="Garamond" w:hAnsi="Garamond" w:cstheme="majorHAnsi"/>
            <w:color w:val="5B9BD5" w:themeColor="accent1"/>
            <w:sz w:val="24"/>
            <w:szCs w:val="24"/>
          </w:rPr>
          <w:t xml:space="preserve"> to better explain to the reader the contributions and limitations that our proposition have</w:t>
        </w:r>
      </w:ins>
      <w:r w:rsidR="00CD6A0D">
        <w:rPr>
          <w:rFonts w:ascii="Garamond" w:hAnsi="Garamond" w:cstheme="majorHAnsi"/>
          <w:color w:val="5B9BD5" w:themeColor="accent1"/>
          <w:sz w:val="24"/>
          <w:szCs w:val="24"/>
        </w:rPr>
        <w:t>.</w:t>
      </w:r>
    </w:p>
    <w:p w14:paraId="29E1A629" w14:textId="77777777" w:rsidR="001062FD" w:rsidRPr="001062FD" w:rsidRDefault="001062FD" w:rsidP="00CD6A0D">
      <w:pPr>
        <w:rPr>
          <w:rFonts w:ascii="Garamond" w:hAnsi="Garamond" w:cstheme="majorHAnsi"/>
          <w:color w:val="5B9BD5" w:themeColor="accent1"/>
          <w:sz w:val="24"/>
          <w:szCs w:val="24"/>
          <w:lang w:val="en-US"/>
          <w:rPrChange w:id="118" w:author="Fabio Cruz Sanchez" w:date="2022-02-15T21:37:00Z">
            <w:rPr>
              <w:rFonts w:ascii="Garamond" w:hAnsi="Garamond" w:cstheme="majorHAnsi"/>
              <w:color w:val="5B9BD5" w:themeColor="accent1"/>
              <w:sz w:val="24"/>
              <w:szCs w:val="24"/>
            </w:rPr>
          </w:rPrChange>
        </w:rPr>
      </w:pPr>
    </w:p>
    <w:p w14:paraId="4B4962F9" w14:textId="77777777" w:rsidR="00CD6A0D" w:rsidRDefault="00CD6A0D">
      <w:pPr>
        <w:rPr>
          <w:rFonts w:ascii="Consolas" w:hAnsi="Consolas"/>
          <w:color w:val="000000"/>
          <w:sz w:val="18"/>
          <w:szCs w:val="18"/>
          <w:shd w:val="clear" w:color="auto" w:fill="FFFFFF"/>
        </w:rPr>
      </w:pPr>
    </w:p>
    <w:p w14:paraId="5966D946" w14:textId="77777777" w:rsidR="007C3D18" w:rsidRDefault="00C43649">
      <w:pPr>
        <w:rPr>
          <w:rFonts w:ascii="Consolas" w:hAnsi="Consolas"/>
          <w:color w:val="000000"/>
          <w:sz w:val="18"/>
          <w:szCs w:val="18"/>
          <w:shd w:val="clear" w:color="auto" w:fill="FFFFFF"/>
        </w:rPr>
      </w:pPr>
      <w:r>
        <w:rPr>
          <w:rFonts w:ascii="Consolas" w:hAnsi="Consolas"/>
          <w:color w:val="000000"/>
          <w:sz w:val="18"/>
          <w:szCs w:val="18"/>
          <w:shd w:val="clear" w:color="auto" w:fill="FFFFFF"/>
        </w:rPr>
        <w:t>4.        Please do not use region A and B in conclusions. Conclusions should be able to stand along and capture the generic findings.</w:t>
      </w:r>
    </w:p>
    <w:p w14:paraId="59AA4512" w14:textId="45E57B18" w:rsidR="00C73660" w:rsidRPr="00C73660" w:rsidRDefault="00C73660">
      <w:pPr>
        <w:rPr>
          <w:rFonts w:ascii="Garamond" w:hAnsi="Garamond" w:cstheme="majorHAnsi"/>
          <w:color w:val="5B9BD5" w:themeColor="accent1"/>
          <w:sz w:val="24"/>
          <w:szCs w:val="24"/>
        </w:rPr>
      </w:pPr>
      <w:r w:rsidRPr="00C73660">
        <w:rPr>
          <w:rFonts w:ascii="Garamond" w:hAnsi="Garamond" w:cstheme="majorHAnsi"/>
          <w:color w:val="5B9BD5" w:themeColor="accent1"/>
          <w:sz w:val="24"/>
          <w:szCs w:val="24"/>
        </w:rPr>
        <w:t>We</w:t>
      </w:r>
      <w:ins w:id="119" w:author="Fabio Cruz Sanchez" w:date="2022-02-16T10:15:00Z">
        <w:r w:rsidR="00176310">
          <w:rPr>
            <w:rFonts w:ascii="Garamond" w:hAnsi="Garamond" w:cstheme="majorHAnsi"/>
            <w:color w:val="5B9BD5" w:themeColor="accent1"/>
            <w:sz w:val="24"/>
            <w:szCs w:val="24"/>
          </w:rPr>
          <w:t xml:space="preserve"> have restructured our conclusion in a more comprehensive way to explain the overall methodological approach. This, we</w:t>
        </w:r>
      </w:ins>
      <w:r w:rsidRPr="00C73660">
        <w:rPr>
          <w:rFonts w:ascii="Garamond" w:hAnsi="Garamond" w:cstheme="majorHAnsi"/>
          <w:color w:val="5B9BD5" w:themeColor="accent1"/>
          <w:sz w:val="24"/>
          <w:szCs w:val="24"/>
        </w:rPr>
        <w:t xml:space="preserve"> removed the references to these two regions</w:t>
      </w:r>
      <w:r w:rsidR="008320C1">
        <w:rPr>
          <w:rFonts w:ascii="Garamond" w:hAnsi="Garamond" w:cstheme="majorHAnsi"/>
          <w:color w:val="5B9BD5" w:themeColor="accent1"/>
          <w:sz w:val="24"/>
          <w:szCs w:val="24"/>
        </w:rPr>
        <w:t xml:space="preserve"> A and B, and wrote a bullet point easy to be understood</w:t>
      </w:r>
      <w:r w:rsidRPr="00C73660">
        <w:rPr>
          <w:rFonts w:ascii="Garamond" w:hAnsi="Garamond" w:cstheme="majorHAnsi"/>
          <w:color w:val="5B9BD5" w:themeColor="accent1"/>
          <w:sz w:val="24"/>
          <w:szCs w:val="24"/>
        </w:rPr>
        <w:t>.</w:t>
      </w:r>
    </w:p>
    <w:p w14:paraId="742899EE" w14:textId="77777777" w:rsidR="008320C1" w:rsidRDefault="00C43649">
      <w:pPr>
        <w:rPr>
          <w:rFonts w:ascii="Consolas" w:hAnsi="Consolas"/>
          <w:color w:val="000000"/>
          <w:sz w:val="18"/>
          <w:szCs w:val="18"/>
          <w:shd w:val="clear" w:color="auto" w:fill="FFFFFF"/>
        </w:rPr>
      </w:pPr>
      <w:r>
        <w:rPr>
          <w:rFonts w:ascii="Consolas" w:hAnsi="Consolas"/>
          <w:color w:val="000000"/>
          <w:sz w:val="18"/>
          <w:szCs w:val="18"/>
        </w:rPr>
        <w:br/>
      </w:r>
      <w:r>
        <w:rPr>
          <w:rFonts w:ascii="Consolas" w:hAnsi="Consolas"/>
          <w:color w:val="000000"/>
          <w:sz w:val="18"/>
          <w:szCs w:val="18"/>
          <w:shd w:val="clear" w:color="auto" w:fill="FFFFFF"/>
        </w:rPr>
        <w:t xml:space="preserve">5.        Please get the paper </w:t>
      </w:r>
      <w:proofErr w:type="gramStart"/>
      <w:r>
        <w:rPr>
          <w:rFonts w:ascii="Consolas" w:hAnsi="Consolas"/>
          <w:color w:val="000000"/>
          <w:sz w:val="18"/>
          <w:szCs w:val="18"/>
          <w:shd w:val="clear" w:color="auto" w:fill="FFFFFF"/>
        </w:rPr>
        <w:t>proof read</w:t>
      </w:r>
      <w:proofErr w:type="gramEnd"/>
      <w:r>
        <w:rPr>
          <w:rFonts w:ascii="Consolas" w:hAnsi="Consolas"/>
          <w:color w:val="000000"/>
          <w:sz w:val="18"/>
          <w:szCs w:val="18"/>
          <w:shd w:val="clear" w:color="auto" w:fill="FFFFFF"/>
        </w:rPr>
        <w:t xml:space="preserve"> by an English expert.</w:t>
      </w:r>
    </w:p>
    <w:p w14:paraId="54A629DC" w14:textId="77777777" w:rsidR="007C3D18" w:rsidRDefault="00C43649">
      <w:pPr>
        <w:rPr>
          <w:rFonts w:ascii="Consolas" w:hAnsi="Consolas"/>
          <w:color w:val="000000"/>
          <w:sz w:val="18"/>
          <w:szCs w:val="18"/>
          <w:shd w:val="clear" w:color="auto" w:fill="FFFFFF"/>
        </w:rPr>
      </w:pPr>
      <w:r>
        <w:rPr>
          <w:rFonts w:ascii="Consolas" w:hAnsi="Consolas"/>
          <w:color w:val="000000"/>
          <w:sz w:val="18"/>
          <w:szCs w:val="18"/>
        </w:rPr>
        <w:br/>
      </w:r>
      <w:r>
        <w:rPr>
          <w:rFonts w:ascii="Consolas" w:hAnsi="Consolas"/>
          <w:color w:val="000000"/>
          <w:sz w:val="18"/>
          <w:szCs w:val="18"/>
          <w:shd w:val="clear" w:color="auto" w:fill="FFFFFF"/>
        </w:rPr>
        <w:t>6.        Revise title for Section 3.2, focussing on what?</w:t>
      </w:r>
    </w:p>
    <w:p w14:paraId="05A0B411" w14:textId="77777777" w:rsidR="007C3D18" w:rsidRPr="007C3D18" w:rsidRDefault="007C3D18">
      <w:pPr>
        <w:rPr>
          <w:rFonts w:ascii="Garamond" w:hAnsi="Garamond" w:cstheme="majorHAnsi"/>
          <w:color w:val="5B9BD5" w:themeColor="accent1"/>
          <w:sz w:val="24"/>
          <w:szCs w:val="24"/>
        </w:rPr>
      </w:pPr>
      <w:r w:rsidRPr="007C3D18">
        <w:rPr>
          <w:rFonts w:ascii="Garamond" w:hAnsi="Garamond" w:cstheme="majorHAnsi"/>
          <w:color w:val="5B9BD5" w:themeColor="accent1"/>
          <w:sz w:val="24"/>
          <w:szCs w:val="24"/>
        </w:rPr>
        <w:t>We have changed it to “Focusing on the infill density”</w:t>
      </w:r>
    </w:p>
    <w:p w14:paraId="0128AD2C" w14:textId="77777777" w:rsidR="007C3D18" w:rsidRDefault="00C43649">
      <w:pPr>
        <w:rPr>
          <w:rFonts w:ascii="Consolas" w:hAnsi="Consolas"/>
          <w:color w:val="000000"/>
          <w:sz w:val="18"/>
          <w:szCs w:val="18"/>
          <w:shd w:val="clear" w:color="auto" w:fill="FFFFFF"/>
        </w:rPr>
      </w:pPr>
      <w:r>
        <w:rPr>
          <w:rFonts w:ascii="Consolas" w:hAnsi="Consolas"/>
          <w:color w:val="000000"/>
          <w:sz w:val="18"/>
          <w:szCs w:val="18"/>
        </w:rPr>
        <w:br/>
      </w:r>
      <w:r>
        <w:rPr>
          <w:rFonts w:ascii="Consolas" w:hAnsi="Consolas"/>
          <w:color w:val="000000"/>
          <w:sz w:val="18"/>
          <w:szCs w:val="18"/>
          <w:shd w:val="clear" w:color="auto" w:fill="FFFFFF"/>
        </w:rPr>
        <w:t>7.        Revise the title of section 4.2, normally it is limitation of the study.</w:t>
      </w:r>
    </w:p>
    <w:p w14:paraId="10881EEB" w14:textId="77777777" w:rsidR="008320C1" w:rsidRPr="008320C1" w:rsidRDefault="007C3D18">
      <w:pPr>
        <w:rPr>
          <w:rFonts w:ascii="Garamond" w:hAnsi="Garamond" w:cstheme="majorHAnsi"/>
          <w:color w:val="5B9BD5" w:themeColor="accent1"/>
          <w:sz w:val="24"/>
          <w:szCs w:val="24"/>
        </w:rPr>
      </w:pPr>
      <w:r w:rsidRPr="007C3D18">
        <w:rPr>
          <w:rFonts w:ascii="Garamond" w:hAnsi="Garamond" w:cstheme="majorHAnsi"/>
          <w:color w:val="5B9BD5" w:themeColor="accent1"/>
          <w:sz w:val="24"/>
          <w:szCs w:val="24"/>
        </w:rPr>
        <w:t>We think that you are referring to section 4. We changed it to “Discussion and limitation of the study”</w:t>
      </w:r>
      <w:r w:rsidR="00C43649" w:rsidRPr="007C3D18">
        <w:rPr>
          <w:rFonts w:ascii="Garamond" w:hAnsi="Garamond" w:cstheme="majorHAnsi"/>
          <w:color w:val="5B9BD5" w:themeColor="accent1"/>
          <w:sz w:val="24"/>
          <w:szCs w:val="24"/>
        </w:rPr>
        <w:br/>
      </w:r>
      <w:r w:rsidR="00C43649">
        <w:rPr>
          <w:rFonts w:ascii="Consolas" w:hAnsi="Consolas"/>
          <w:color w:val="000000"/>
          <w:sz w:val="18"/>
          <w:szCs w:val="18"/>
          <w:shd w:val="clear" w:color="auto" w:fill="FFFFFF"/>
        </w:rPr>
        <w:t>8.        Text in Figure 5a is not clear.</w:t>
      </w:r>
      <w:r w:rsidR="00C43649">
        <w:rPr>
          <w:rFonts w:ascii="Consolas" w:hAnsi="Consolas"/>
          <w:color w:val="000000"/>
          <w:sz w:val="18"/>
          <w:szCs w:val="18"/>
        </w:rPr>
        <w:br/>
      </w:r>
      <w:r w:rsidR="008320C1" w:rsidRPr="008320C1">
        <w:rPr>
          <w:rFonts w:ascii="Garamond" w:hAnsi="Garamond" w:cstheme="majorHAnsi"/>
          <w:color w:val="5B9BD5" w:themeColor="accent1"/>
          <w:sz w:val="24"/>
          <w:szCs w:val="24"/>
        </w:rPr>
        <w:t>We suppose that you are referring to the text written in the specimens. This is the same as we are writing in red. It adds no value and it would be very difficult to make it readable taking a picture to all the specimens as we are doing.</w:t>
      </w:r>
    </w:p>
    <w:p w14:paraId="5116DE1C" w14:textId="77777777" w:rsidR="007C3D18" w:rsidRDefault="00C43649">
      <w:pPr>
        <w:rPr>
          <w:rFonts w:ascii="Consolas" w:hAnsi="Consolas"/>
          <w:color w:val="000000"/>
          <w:sz w:val="18"/>
          <w:szCs w:val="18"/>
          <w:shd w:val="clear" w:color="auto" w:fill="FFFFFF"/>
        </w:rPr>
      </w:pPr>
      <w:r>
        <w:rPr>
          <w:rFonts w:ascii="Consolas" w:hAnsi="Consolas"/>
          <w:color w:val="000000"/>
          <w:sz w:val="18"/>
          <w:szCs w:val="18"/>
          <w:shd w:val="clear" w:color="auto" w:fill="FFFFFF"/>
        </w:rPr>
        <w:t>9.        In Figure 4a it is not clear which one is virgin and recycled.</w:t>
      </w:r>
    </w:p>
    <w:p w14:paraId="7553BB1D" w14:textId="7491481E" w:rsidR="007C3D18" w:rsidRPr="007C3D18" w:rsidRDefault="00F33487" w:rsidP="007C3D18">
      <w:pPr>
        <w:rPr>
          <w:rFonts w:ascii="Garamond" w:hAnsi="Garamond" w:cstheme="majorHAnsi"/>
          <w:color w:val="5B9BD5" w:themeColor="accent1"/>
          <w:sz w:val="24"/>
          <w:szCs w:val="24"/>
        </w:rPr>
      </w:pPr>
      <w:ins w:id="120" w:author="Fabio Cruz Sanchez" w:date="2022-02-16T10:20:00Z">
        <w:r>
          <w:rPr>
            <w:rFonts w:ascii="Garamond" w:hAnsi="Garamond" w:cstheme="majorHAnsi"/>
            <w:color w:val="5B9BD5" w:themeColor="accent1"/>
            <w:sz w:val="24"/>
            <w:szCs w:val="24"/>
          </w:rPr>
          <w:t xml:space="preserve">Thanks for your remark. To improve the readability, </w:t>
        </w:r>
      </w:ins>
      <w:proofErr w:type="gramStart"/>
      <w:r w:rsidR="007C3D18" w:rsidRPr="007C3D18">
        <w:rPr>
          <w:rFonts w:ascii="Garamond" w:hAnsi="Garamond" w:cstheme="majorHAnsi"/>
          <w:color w:val="5B9BD5" w:themeColor="accent1"/>
          <w:sz w:val="24"/>
          <w:szCs w:val="24"/>
        </w:rPr>
        <w:t>We</w:t>
      </w:r>
      <w:proofErr w:type="gramEnd"/>
      <w:r w:rsidR="007C3D18" w:rsidRPr="007C3D18">
        <w:rPr>
          <w:rFonts w:ascii="Garamond" w:hAnsi="Garamond" w:cstheme="majorHAnsi"/>
          <w:color w:val="5B9BD5" w:themeColor="accent1"/>
          <w:sz w:val="24"/>
          <w:szCs w:val="24"/>
        </w:rPr>
        <w:t xml:space="preserve"> have included a footnote for clarity</w:t>
      </w:r>
      <w:ins w:id="121" w:author="Fabio Cruz Sanchez" w:date="2022-02-16T10:21:00Z">
        <w:r>
          <w:rPr>
            <w:rFonts w:ascii="Garamond" w:hAnsi="Garamond" w:cstheme="majorHAnsi"/>
            <w:color w:val="5B9BD5" w:themeColor="accent1"/>
            <w:sz w:val="24"/>
            <w:szCs w:val="24"/>
          </w:rPr>
          <w:t xml:space="preserve"> of the text</w:t>
        </w:r>
      </w:ins>
      <w:r w:rsidR="007C3D18" w:rsidRPr="007C3D18">
        <w:rPr>
          <w:rFonts w:ascii="Garamond" w:hAnsi="Garamond" w:cstheme="majorHAnsi"/>
          <w:color w:val="5B9BD5" w:themeColor="accent1"/>
          <w:sz w:val="24"/>
          <w:szCs w:val="24"/>
        </w:rPr>
        <w:t>.</w:t>
      </w:r>
    </w:p>
    <w:p w14:paraId="283E2F16" w14:textId="4450B4DC" w:rsidR="007C3D18" w:rsidRPr="007C3D18" w:rsidRDefault="00F33487" w:rsidP="007C3D18">
      <w:pPr>
        <w:rPr>
          <w:rFonts w:ascii="Garamond" w:hAnsi="Garamond" w:cstheme="majorHAnsi"/>
          <w:color w:val="5B9BD5" w:themeColor="accent1"/>
          <w:sz w:val="24"/>
          <w:szCs w:val="24"/>
        </w:rPr>
      </w:pPr>
      <w:ins w:id="122" w:author="Fabio Cruz Sanchez" w:date="2022-02-16T10:21:00Z">
        <w:r>
          <w:rPr>
            <w:rFonts w:ascii="Garamond" w:hAnsi="Garamond" w:cstheme="majorHAnsi"/>
            <w:color w:val="5B9BD5" w:themeColor="accent1"/>
            <w:sz w:val="24"/>
            <w:szCs w:val="24"/>
          </w:rPr>
          <w:t>‘</w:t>
        </w:r>
      </w:ins>
      <w:r w:rsidR="007C3D18" w:rsidRPr="007C3D18">
        <w:rPr>
          <w:rFonts w:ascii="Garamond" w:hAnsi="Garamond" w:cstheme="majorHAnsi"/>
          <w:color w:val="5B9BD5" w:themeColor="accent1"/>
          <w:sz w:val="24"/>
          <w:szCs w:val="24"/>
        </w:rPr>
        <w:t>Note: V: virgin; R: recycled</w:t>
      </w:r>
      <w:ins w:id="123" w:author="Fabio Cruz Sanchez" w:date="2022-02-16T10:21:00Z">
        <w:r>
          <w:rPr>
            <w:rFonts w:ascii="Garamond" w:hAnsi="Garamond" w:cstheme="majorHAnsi"/>
            <w:color w:val="5B9BD5" w:themeColor="accent1"/>
            <w:sz w:val="24"/>
            <w:szCs w:val="24"/>
          </w:rPr>
          <w:t>’</w:t>
        </w:r>
      </w:ins>
    </w:p>
    <w:p w14:paraId="74A13A07" w14:textId="47C2635E" w:rsidR="00777240" w:rsidRDefault="00C43649">
      <w:pPr>
        <w:rPr>
          <w:ins w:id="124" w:author="Fabio Cruz Sanchez" w:date="2022-02-16T10:21:00Z"/>
          <w:rFonts w:ascii="Consolas" w:hAnsi="Consolas"/>
          <w:color w:val="000000"/>
          <w:sz w:val="18"/>
          <w:szCs w:val="18"/>
          <w:shd w:val="clear" w:color="auto" w:fill="FFFFFF"/>
        </w:rPr>
      </w:pPr>
      <w:r>
        <w:rPr>
          <w:rFonts w:ascii="Consolas" w:hAnsi="Consolas"/>
          <w:color w:val="000000"/>
          <w:sz w:val="18"/>
          <w:szCs w:val="18"/>
        </w:rPr>
        <w:br/>
      </w:r>
      <w:r>
        <w:rPr>
          <w:rFonts w:ascii="Consolas" w:hAnsi="Consolas"/>
          <w:color w:val="000000"/>
          <w:sz w:val="18"/>
          <w:szCs w:val="18"/>
          <w:shd w:val="clear" w:color="auto" w:fill="FFFFFF"/>
        </w:rPr>
        <w:t>10.        In Figure 4b the captions for virgin and recycled should be in the graphs. Each graph much be complete.</w:t>
      </w:r>
    </w:p>
    <w:p w14:paraId="076AEAAA" w14:textId="7F46E900" w:rsidR="00F33487" w:rsidRDefault="00F33487">
      <w:pPr>
        <w:rPr>
          <w:ins w:id="125" w:author="Fabio Cruz Sanchez" w:date="2022-02-16T10:21:00Z"/>
          <w:rFonts w:ascii="Consolas" w:hAnsi="Consolas"/>
          <w:color w:val="000000"/>
          <w:sz w:val="18"/>
          <w:szCs w:val="18"/>
          <w:shd w:val="clear" w:color="auto" w:fill="FFFFFF"/>
        </w:rPr>
      </w:pPr>
      <w:ins w:id="126" w:author="Fabio Cruz Sanchez" w:date="2022-02-16T10:27:00Z">
        <w:r>
          <w:rPr>
            <w:rFonts w:ascii="Consolas" w:hAnsi="Consolas"/>
            <w:color w:val="000000"/>
            <w:sz w:val="18"/>
            <w:szCs w:val="18"/>
            <w:shd w:val="clear" w:color="auto" w:fill="FFFFFF"/>
          </w:rPr>
          <w:t xml:space="preserve">As requested, we changed the labels of the graphic </w:t>
        </w:r>
      </w:ins>
      <w:ins w:id="127" w:author="Fabio Cruz Sanchez" w:date="2022-02-16T10:28:00Z">
        <w:r w:rsidR="00124C2D">
          <w:rPr>
            <w:rFonts w:ascii="Consolas" w:hAnsi="Consolas"/>
            <w:color w:val="000000"/>
            <w:sz w:val="18"/>
            <w:szCs w:val="18"/>
            <w:shd w:val="clear" w:color="auto" w:fill="FFFFFF"/>
          </w:rPr>
          <w:t>to explicit show the captions in each one.</w:t>
        </w:r>
      </w:ins>
    </w:p>
    <w:p w14:paraId="4E05AA76" w14:textId="77777777" w:rsidR="00F33487" w:rsidDel="00124C2D" w:rsidRDefault="00F33487">
      <w:pPr>
        <w:rPr>
          <w:del w:id="128" w:author="Fabio Cruz Sanchez" w:date="2022-02-16T10:28:00Z"/>
          <w:rFonts w:ascii="Consolas" w:hAnsi="Consolas"/>
          <w:color w:val="000000"/>
          <w:sz w:val="18"/>
          <w:szCs w:val="18"/>
          <w:shd w:val="clear" w:color="auto" w:fill="FFFFFF"/>
        </w:rPr>
      </w:pPr>
    </w:p>
    <w:p w14:paraId="683C12FB" w14:textId="77777777" w:rsidR="00DB7CC4" w:rsidRDefault="00C43649">
      <w:pPr>
        <w:rPr>
          <w:rFonts w:ascii="Consolas" w:hAnsi="Consolas"/>
          <w:color w:val="000000"/>
          <w:sz w:val="18"/>
          <w:szCs w:val="18"/>
          <w:shd w:val="clear" w:color="auto" w:fill="FFFFFF"/>
        </w:rPr>
      </w:pPr>
      <w:r>
        <w:rPr>
          <w:rFonts w:ascii="Consolas" w:hAnsi="Consolas"/>
          <w:color w:val="000000"/>
          <w:sz w:val="18"/>
          <w:szCs w:val="18"/>
        </w:rPr>
        <w:br/>
      </w:r>
      <w:commentRangeStart w:id="129"/>
      <w:r>
        <w:rPr>
          <w:rFonts w:ascii="Consolas" w:hAnsi="Consolas"/>
          <w:color w:val="000000"/>
          <w:sz w:val="18"/>
          <w:szCs w:val="18"/>
          <w:shd w:val="clear" w:color="auto" w:fill="FFFFFF"/>
        </w:rPr>
        <w:t>11.        Your paper highlight show the results but do not articulate the science for those results. This needs to be captured and woven into the paper as well.</w:t>
      </w:r>
      <w:commentRangeEnd w:id="129"/>
      <w:r w:rsidR="00B24056">
        <w:rPr>
          <w:rStyle w:val="Marquedecommentaire"/>
        </w:rPr>
        <w:commentReference w:id="129"/>
      </w:r>
    </w:p>
    <w:p w14:paraId="1DBDC71A" w14:textId="23481B0A" w:rsidR="00890742" w:rsidRDefault="00890742">
      <w:pPr>
        <w:rPr>
          <w:ins w:id="130" w:author="Fabio Cruz Sanchez" w:date="2022-02-16T10:35:00Z"/>
          <w:rFonts w:ascii="Garamond" w:hAnsi="Garamond" w:cstheme="majorHAnsi"/>
          <w:color w:val="5B9BD5" w:themeColor="accent1"/>
          <w:sz w:val="24"/>
          <w:szCs w:val="24"/>
        </w:rPr>
      </w:pPr>
      <w:ins w:id="131" w:author="Fabio Cruz Sanchez" w:date="2022-02-16T10:33:00Z">
        <w:r>
          <w:rPr>
            <w:rFonts w:ascii="Garamond" w:hAnsi="Garamond" w:cstheme="majorHAnsi"/>
            <w:color w:val="5B9BD5" w:themeColor="accent1"/>
            <w:sz w:val="24"/>
            <w:szCs w:val="24"/>
          </w:rPr>
          <w:t xml:space="preserve">We thank you for your </w:t>
        </w:r>
      </w:ins>
      <w:ins w:id="132" w:author="Fabio Cruz Sanchez" w:date="2022-02-16T10:40:00Z">
        <w:r w:rsidR="00A8422B">
          <w:rPr>
            <w:rFonts w:ascii="Garamond" w:hAnsi="Garamond" w:cstheme="majorHAnsi"/>
            <w:color w:val="5B9BD5" w:themeColor="accent1"/>
            <w:sz w:val="24"/>
            <w:szCs w:val="24"/>
          </w:rPr>
          <w:t xml:space="preserve">kind </w:t>
        </w:r>
      </w:ins>
      <w:ins w:id="133" w:author="Fabio Cruz Sanchez" w:date="2022-02-16T10:33:00Z">
        <w:r>
          <w:rPr>
            <w:rFonts w:ascii="Garamond" w:hAnsi="Garamond" w:cstheme="majorHAnsi"/>
            <w:color w:val="5B9BD5" w:themeColor="accent1"/>
            <w:sz w:val="24"/>
            <w:szCs w:val="24"/>
          </w:rPr>
          <w:t>remark</w:t>
        </w:r>
      </w:ins>
      <w:ins w:id="134" w:author="Fabio Cruz Sanchez" w:date="2022-02-16T10:36:00Z">
        <w:r>
          <w:rPr>
            <w:rFonts w:ascii="Garamond" w:hAnsi="Garamond" w:cstheme="majorHAnsi"/>
            <w:color w:val="5B9BD5" w:themeColor="accent1"/>
            <w:sz w:val="24"/>
            <w:szCs w:val="24"/>
          </w:rPr>
          <w:t xml:space="preserve">. </w:t>
        </w:r>
      </w:ins>
      <w:ins w:id="135" w:author="Fabio Cruz Sanchez" w:date="2022-02-16T10:40:00Z">
        <w:r w:rsidR="00A8422B">
          <w:rPr>
            <w:rFonts w:ascii="Garamond" w:hAnsi="Garamond" w:cstheme="majorHAnsi"/>
            <w:color w:val="5B9BD5" w:themeColor="accent1"/>
            <w:sz w:val="24"/>
            <w:szCs w:val="24"/>
          </w:rPr>
          <w:t xml:space="preserve">A argued in previous answers, </w:t>
        </w:r>
      </w:ins>
      <w:ins w:id="136" w:author="Fabio Cruz Sanchez" w:date="2022-02-16T10:41:00Z">
        <w:r w:rsidR="00A8422B">
          <w:rPr>
            <w:rFonts w:ascii="Garamond" w:hAnsi="Garamond" w:cstheme="majorHAnsi"/>
            <w:color w:val="5B9BD5" w:themeColor="accent1"/>
            <w:sz w:val="24"/>
            <w:szCs w:val="24"/>
          </w:rPr>
          <w:t xml:space="preserve">we pointed out our contributions in the manuscript in the methods and results field. </w:t>
        </w:r>
      </w:ins>
      <w:ins w:id="137" w:author="Fabio Cruz Sanchez" w:date="2022-02-16T10:36:00Z">
        <w:r>
          <w:rPr>
            <w:rFonts w:ascii="Garamond" w:hAnsi="Garamond" w:cstheme="majorHAnsi"/>
            <w:color w:val="5B9BD5" w:themeColor="accent1"/>
            <w:sz w:val="24"/>
            <w:szCs w:val="24"/>
          </w:rPr>
          <w:t xml:space="preserve">We </w:t>
        </w:r>
      </w:ins>
      <w:ins w:id="138" w:author="Fabio Cruz Sanchez" w:date="2022-02-16T10:40:00Z">
        <w:r w:rsidR="00A8422B">
          <w:rPr>
            <w:rFonts w:ascii="Garamond" w:hAnsi="Garamond" w:cstheme="majorHAnsi"/>
            <w:color w:val="5B9BD5" w:themeColor="accent1"/>
            <w:sz w:val="24"/>
            <w:szCs w:val="24"/>
          </w:rPr>
          <w:t>consider</w:t>
        </w:r>
      </w:ins>
      <w:ins w:id="139" w:author="Fabio Cruz Sanchez" w:date="2022-02-16T10:36:00Z">
        <w:r>
          <w:rPr>
            <w:rFonts w:ascii="Garamond" w:hAnsi="Garamond" w:cstheme="majorHAnsi"/>
            <w:color w:val="5B9BD5" w:themeColor="accent1"/>
            <w:sz w:val="24"/>
            <w:szCs w:val="24"/>
          </w:rPr>
          <w:t xml:space="preserve"> that the </w:t>
        </w:r>
        <w:r>
          <w:rPr>
            <w:rFonts w:ascii="Garamond" w:hAnsi="Garamond" w:cstheme="majorHAnsi"/>
            <w:color w:val="5B9BD5" w:themeColor="accent1"/>
            <w:sz w:val="24"/>
            <w:szCs w:val="24"/>
          </w:rPr>
          <w:lastRenderedPageBreak/>
          <w:t>presentation of our results for each three phases, gives a</w:t>
        </w:r>
      </w:ins>
      <w:ins w:id="140" w:author="Fabio Cruz Sanchez" w:date="2022-02-16T10:38:00Z">
        <w:r>
          <w:rPr>
            <w:rFonts w:ascii="Garamond" w:hAnsi="Garamond" w:cstheme="majorHAnsi"/>
            <w:color w:val="5B9BD5" w:themeColor="accent1"/>
            <w:sz w:val="24"/>
            <w:szCs w:val="24"/>
          </w:rPr>
          <w:t>n</w:t>
        </w:r>
      </w:ins>
      <w:ins w:id="141" w:author="Fabio Cruz Sanchez" w:date="2022-02-16T10:36:00Z">
        <w:r>
          <w:rPr>
            <w:rFonts w:ascii="Garamond" w:hAnsi="Garamond" w:cstheme="majorHAnsi"/>
            <w:color w:val="5B9BD5" w:themeColor="accent1"/>
            <w:sz w:val="24"/>
            <w:szCs w:val="24"/>
          </w:rPr>
          <w:t xml:space="preserve"> initial structuration for discussion in the</w:t>
        </w:r>
      </w:ins>
      <w:ins w:id="142" w:author="Fabio Cruz Sanchez" w:date="2022-02-16T10:37:00Z">
        <w:r>
          <w:rPr>
            <w:rFonts w:ascii="Garamond" w:hAnsi="Garamond" w:cstheme="majorHAnsi"/>
            <w:color w:val="5B9BD5" w:themeColor="accent1"/>
            <w:sz w:val="24"/>
            <w:szCs w:val="24"/>
          </w:rPr>
          <w:t xml:space="preserve"> </w:t>
        </w:r>
      </w:ins>
      <w:ins w:id="143" w:author="Fabio Cruz Sanchez" w:date="2022-02-16T10:46:00Z">
        <w:r w:rsidR="001423B1">
          <w:rPr>
            <w:rFonts w:ascii="Garamond" w:hAnsi="Garamond" w:cstheme="majorHAnsi"/>
            <w:color w:val="5B9BD5" w:themeColor="accent1"/>
            <w:sz w:val="24"/>
            <w:szCs w:val="24"/>
          </w:rPr>
          <w:t>scientific</w:t>
        </w:r>
      </w:ins>
      <w:ins w:id="144" w:author="Fabio Cruz Sanchez" w:date="2022-02-16T10:37:00Z">
        <w:r>
          <w:rPr>
            <w:rFonts w:ascii="Garamond" w:hAnsi="Garamond" w:cstheme="majorHAnsi"/>
            <w:color w:val="5B9BD5" w:themeColor="accent1"/>
            <w:sz w:val="24"/>
            <w:szCs w:val="24"/>
          </w:rPr>
          <w:t xml:space="preserve"> community. In our </w:t>
        </w:r>
      </w:ins>
      <w:ins w:id="145" w:author="Fabio Cruz Sanchez" w:date="2022-02-16T10:46:00Z">
        <w:r w:rsidR="001423B1">
          <w:rPr>
            <w:rFonts w:ascii="Garamond" w:hAnsi="Garamond" w:cstheme="majorHAnsi"/>
            <w:color w:val="5B9BD5" w:themeColor="accent1"/>
            <w:sz w:val="24"/>
            <w:szCs w:val="24"/>
          </w:rPr>
          <w:t>methodological</w:t>
        </w:r>
      </w:ins>
      <w:ins w:id="146" w:author="Fabio Cruz Sanchez" w:date="2022-02-16T10:38:00Z">
        <w:r w:rsidR="00A8422B">
          <w:rPr>
            <w:rFonts w:ascii="Garamond" w:hAnsi="Garamond" w:cstheme="majorHAnsi"/>
            <w:color w:val="5B9BD5" w:themeColor="accent1"/>
            <w:sz w:val="24"/>
            <w:szCs w:val="24"/>
          </w:rPr>
          <w:t xml:space="preserve"> </w:t>
        </w:r>
      </w:ins>
      <w:ins w:id="147" w:author="Fabio Cruz Sanchez" w:date="2022-02-16T10:37:00Z">
        <w:r>
          <w:rPr>
            <w:rFonts w:ascii="Garamond" w:hAnsi="Garamond" w:cstheme="majorHAnsi"/>
            <w:color w:val="5B9BD5" w:themeColor="accent1"/>
            <w:sz w:val="24"/>
            <w:szCs w:val="24"/>
          </w:rPr>
          <w:t xml:space="preserve">section, we map the arguments concerning the </w:t>
        </w:r>
      </w:ins>
      <w:ins w:id="148" w:author="Fabio Cruz Sanchez" w:date="2022-02-16T10:38:00Z">
        <w:r w:rsidR="00A8422B">
          <w:rPr>
            <w:rFonts w:ascii="Garamond" w:hAnsi="Garamond" w:cstheme="majorHAnsi"/>
            <w:color w:val="5B9BD5" w:themeColor="accent1"/>
            <w:sz w:val="24"/>
            <w:szCs w:val="24"/>
          </w:rPr>
          <w:t>choices we mad</w:t>
        </w:r>
      </w:ins>
      <w:ins w:id="149" w:author="Fabio Cruz Sanchez" w:date="2022-02-16T10:39:00Z">
        <w:r w:rsidR="00A8422B">
          <w:rPr>
            <w:rFonts w:ascii="Garamond" w:hAnsi="Garamond" w:cstheme="majorHAnsi"/>
            <w:color w:val="5B9BD5" w:themeColor="accent1"/>
            <w:sz w:val="24"/>
            <w:szCs w:val="24"/>
          </w:rPr>
          <w:t>e</w:t>
        </w:r>
      </w:ins>
      <w:ins w:id="150" w:author="Fabio Cruz Sanchez" w:date="2022-02-16T10:42:00Z">
        <w:r w:rsidR="00A8422B">
          <w:rPr>
            <w:rFonts w:ascii="Garamond" w:hAnsi="Garamond" w:cstheme="majorHAnsi"/>
            <w:color w:val="5B9BD5" w:themeColor="accent1"/>
            <w:sz w:val="24"/>
            <w:szCs w:val="24"/>
          </w:rPr>
          <w:t xml:space="preserve"> (our mindset was to test ‘draft mode’ in the printer)</w:t>
        </w:r>
      </w:ins>
      <w:ins w:id="151" w:author="Fabio Cruz Sanchez" w:date="2022-02-16T10:37:00Z">
        <w:r>
          <w:rPr>
            <w:rFonts w:ascii="Garamond" w:hAnsi="Garamond" w:cstheme="majorHAnsi"/>
            <w:color w:val="5B9BD5" w:themeColor="accent1"/>
            <w:sz w:val="24"/>
            <w:szCs w:val="24"/>
          </w:rPr>
          <w:t xml:space="preserve">. </w:t>
        </w:r>
      </w:ins>
      <w:ins w:id="152" w:author="Fabio Cruz Sanchez" w:date="2022-02-16T10:42:00Z">
        <w:r w:rsidR="00A8422B">
          <w:rPr>
            <w:rFonts w:ascii="Garamond" w:hAnsi="Garamond" w:cstheme="majorHAnsi"/>
            <w:color w:val="5B9BD5" w:themeColor="accent1"/>
            <w:sz w:val="24"/>
            <w:szCs w:val="24"/>
          </w:rPr>
          <w:t>We restructured the con</w:t>
        </w:r>
      </w:ins>
      <w:ins w:id="153" w:author="Fabio Cruz Sanchez" w:date="2022-02-16T10:43:00Z">
        <w:r w:rsidR="00A8422B">
          <w:rPr>
            <w:rFonts w:ascii="Garamond" w:hAnsi="Garamond" w:cstheme="majorHAnsi"/>
            <w:color w:val="5B9BD5" w:themeColor="accent1"/>
            <w:sz w:val="24"/>
            <w:szCs w:val="24"/>
          </w:rPr>
          <w:t xml:space="preserve">clusions sections to map clearly the elements proposed in the paper </w:t>
        </w:r>
      </w:ins>
      <w:ins w:id="154" w:author="Fabio Cruz Sanchez" w:date="2022-02-16T10:46:00Z">
        <w:r w:rsidR="001423B1">
          <w:rPr>
            <w:rFonts w:ascii="Garamond" w:hAnsi="Garamond" w:cstheme="majorHAnsi"/>
            <w:color w:val="5B9BD5" w:themeColor="accent1"/>
            <w:sz w:val="24"/>
            <w:szCs w:val="24"/>
          </w:rPr>
          <w:t>hoping</w:t>
        </w:r>
      </w:ins>
      <w:ins w:id="155" w:author="Fabio Cruz Sanchez" w:date="2022-02-16T10:43:00Z">
        <w:r w:rsidR="00A8422B">
          <w:rPr>
            <w:rFonts w:ascii="Garamond" w:hAnsi="Garamond" w:cstheme="majorHAnsi"/>
            <w:color w:val="5B9BD5" w:themeColor="accent1"/>
            <w:sz w:val="24"/>
            <w:szCs w:val="24"/>
          </w:rPr>
          <w:t xml:space="preserve"> that the reader found valuable information to continue exploring the recycling field in the 3D printing domain.</w:t>
        </w:r>
      </w:ins>
      <w:ins w:id="156" w:author="Fabio Cruz Sanchez" w:date="2022-02-16T10:47:00Z">
        <w:r w:rsidR="00954204">
          <w:rPr>
            <w:rFonts w:ascii="Garamond" w:hAnsi="Garamond" w:cstheme="majorHAnsi"/>
            <w:color w:val="5B9BD5" w:themeColor="accent1"/>
            <w:sz w:val="24"/>
            <w:szCs w:val="24"/>
          </w:rPr>
          <w:t xml:space="preserve"> </w:t>
        </w:r>
      </w:ins>
    </w:p>
    <w:p w14:paraId="63B10B83" w14:textId="55298A48" w:rsidR="00C7591F" w:rsidRDefault="00834A67">
      <w:pPr>
        <w:rPr>
          <w:rFonts w:ascii="Garamond" w:hAnsi="Garamond" w:cstheme="majorHAnsi"/>
          <w:color w:val="5B9BD5" w:themeColor="accent1"/>
          <w:sz w:val="24"/>
          <w:szCs w:val="24"/>
        </w:rPr>
      </w:pPr>
      <w:ins w:id="157" w:author="Fabio Cruz Sanchez" w:date="2022-02-16T10:44:00Z">
        <w:r>
          <w:rPr>
            <w:rFonts w:ascii="Garamond" w:hAnsi="Garamond" w:cstheme="majorHAnsi"/>
            <w:color w:val="5B9BD5" w:themeColor="accent1"/>
            <w:sz w:val="24"/>
            <w:szCs w:val="24"/>
          </w:rPr>
          <w:t xml:space="preserve">One point to </w:t>
        </w:r>
      </w:ins>
      <w:ins w:id="158" w:author="Fabio Cruz Sanchez" w:date="2022-02-16T10:46:00Z">
        <w:r w:rsidR="001423B1">
          <w:rPr>
            <w:rFonts w:ascii="Garamond" w:hAnsi="Garamond" w:cstheme="majorHAnsi"/>
            <w:color w:val="5B9BD5" w:themeColor="accent1"/>
            <w:sz w:val="24"/>
            <w:szCs w:val="24"/>
          </w:rPr>
          <w:t>highlight</w:t>
        </w:r>
      </w:ins>
      <w:ins w:id="159" w:author="Fabio Cruz Sanchez" w:date="2022-02-16T10:44:00Z">
        <w:r>
          <w:rPr>
            <w:rFonts w:ascii="Garamond" w:hAnsi="Garamond" w:cstheme="majorHAnsi"/>
            <w:color w:val="5B9BD5" w:themeColor="accent1"/>
            <w:sz w:val="24"/>
            <w:szCs w:val="24"/>
          </w:rPr>
          <w:t xml:space="preserve"> is that</w:t>
        </w:r>
      </w:ins>
      <w:ins w:id="160" w:author="Fabio Cruz Sanchez" w:date="2022-02-16T10:43:00Z">
        <w:r>
          <w:rPr>
            <w:rFonts w:ascii="Garamond" w:hAnsi="Garamond" w:cstheme="majorHAnsi"/>
            <w:color w:val="5B9BD5" w:themeColor="accent1"/>
            <w:sz w:val="24"/>
            <w:szCs w:val="24"/>
          </w:rPr>
          <w:t xml:space="preserve"> </w:t>
        </w:r>
      </w:ins>
      <w:del w:id="161" w:author="Fabio Cruz Sanchez" w:date="2022-02-16T10:44:00Z">
        <w:r w:rsidR="000A7BF5" w:rsidRPr="00CD6A0D" w:rsidDel="00834A67">
          <w:rPr>
            <w:rFonts w:ascii="Garamond" w:hAnsi="Garamond" w:cstheme="majorHAnsi"/>
            <w:color w:val="5B9BD5" w:themeColor="accent1"/>
            <w:sz w:val="24"/>
            <w:szCs w:val="24"/>
          </w:rPr>
          <w:delText xml:space="preserve">In </w:delText>
        </w:r>
      </w:del>
      <w:ins w:id="162" w:author="Fabio Cruz Sanchez" w:date="2022-02-16T10:44:00Z">
        <w:r>
          <w:rPr>
            <w:rFonts w:ascii="Garamond" w:hAnsi="Garamond" w:cstheme="majorHAnsi"/>
            <w:color w:val="5B9BD5" w:themeColor="accent1"/>
            <w:sz w:val="24"/>
            <w:szCs w:val="24"/>
          </w:rPr>
          <w:t>i</w:t>
        </w:r>
        <w:r w:rsidRPr="00CD6A0D">
          <w:rPr>
            <w:rFonts w:ascii="Garamond" w:hAnsi="Garamond" w:cstheme="majorHAnsi"/>
            <w:color w:val="5B9BD5" w:themeColor="accent1"/>
            <w:sz w:val="24"/>
            <w:szCs w:val="24"/>
          </w:rPr>
          <w:t xml:space="preserve">n </w:t>
        </w:r>
      </w:ins>
      <w:r w:rsidR="000A7BF5" w:rsidRPr="00CD6A0D">
        <w:rPr>
          <w:rFonts w:ascii="Garamond" w:hAnsi="Garamond" w:cstheme="majorHAnsi"/>
          <w:color w:val="5B9BD5" w:themeColor="accent1"/>
          <w:sz w:val="24"/>
          <w:szCs w:val="24"/>
        </w:rPr>
        <w:t>the previous revisions, we improve</w:t>
      </w:r>
      <w:r w:rsidR="008320C1">
        <w:rPr>
          <w:rFonts w:ascii="Garamond" w:hAnsi="Garamond" w:cstheme="majorHAnsi"/>
          <w:color w:val="5B9BD5" w:themeColor="accent1"/>
          <w:sz w:val="24"/>
          <w:szCs w:val="24"/>
        </w:rPr>
        <w:t>d the discussion, trying to</w:t>
      </w:r>
      <w:r w:rsidR="00CD6A0D" w:rsidRPr="00CD6A0D">
        <w:rPr>
          <w:rFonts w:ascii="Garamond" w:hAnsi="Garamond" w:cstheme="majorHAnsi"/>
          <w:color w:val="5B9BD5" w:themeColor="accent1"/>
          <w:sz w:val="24"/>
          <w:szCs w:val="24"/>
        </w:rPr>
        <w:t xml:space="preserve"> maintain the length of the paper. So, we</w:t>
      </w:r>
      <w:r w:rsidR="000A7BF5" w:rsidRPr="00CD6A0D">
        <w:rPr>
          <w:rFonts w:ascii="Garamond" w:hAnsi="Garamond" w:cstheme="majorHAnsi"/>
          <w:color w:val="5B9BD5" w:themeColor="accent1"/>
          <w:sz w:val="24"/>
          <w:szCs w:val="24"/>
        </w:rPr>
        <w:t xml:space="preserve"> discus</w:t>
      </w:r>
      <w:r w:rsidR="00F629C5" w:rsidRPr="00CD6A0D">
        <w:rPr>
          <w:rFonts w:ascii="Garamond" w:hAnsi="Garamond" w:cstheme="majorHAnsi"/>
          <w:color w:val="5B9BD5" w:themeColor="accent1"/>
          <w:sz w:val="24"/>
          <w:szCs w:val="24"/>
        </w:rPr>
        <w:t>sed</w:t>
      </w:r>
      <w:r w:rsidR="008320C1">
        <w:rPr>
          <w:rFonts w:ascii="Garamond" w:hAnsi="Garamond" w:cstheme="majorHAnsi"/>
          <w:color w:val="5B9BD5" w:themeColor="accent1"/>
          <w:sz w:val="24"/>
          <w:szCs w:val="24"/>
        </w:rPr>
        <w:t xml:space="preserve">, for instance, the </w:t>
      </w:r>
      <w:r w:rsidR="00F629C5" w:rsidRPr="00CD6A0D">
        <w:rPr>
          <w:rFonts w:ascii="Garamond" w:hAnsi="Garamond" w:cstheme="majorHAnsi"/>
          <w:color w:val="5B9BD5" w:themeColor="accent1"/>
          <w:sz w:val="24"/>
          <w:szCs w:val="24"/>
        </w:rPr>
        <w:t xml:space="preserve">type of fractures obtained against the </w:t>
      </w:r>
      <w:r w:rsidR="008320C1">
        <w:rPr>
          <w:rFonts w:ascii="Garamond" w:hAnsi="Garamond" w:cstheme="majorHAnsi"/>
          <w:color w:val="5B9BD5" w:themeColor="accent1"/>
          <w:sz w:val="24"/>
          <w:szCs w:val="24"/>
        </w:rPr>
        <w:t>main findings in the literature, th</w:t>
      </w:r>
      <w:r w:rsidR="00C7591F" w:rsidRPr="00CD6A0D">
        <w:rPr>
          <w:rFonts w:ascii="Garamond" w:hAnsi="Garamond" w:cstheme="majorHAnsi"/>
          <w:color w:val="5B9BD5" w:themeColor="accent1"/>
          <w:sz w:val="24"/>
          <w:szCs w:val="24"/>
        </w:rPr>
        <w:t>e influence of the main factors</w:t>
      </w:r>
      <w:r w:rsidR="008320C1">
        <w:rPr>
          <w:rFonts w:ascii="Garamond" w:hAnsi="Garamond" w:cstheme="majorHAnsi"/>
          <w:color w:val="5B9BD5" w:themeColor="accent1"/>
          <w:sz w:val="24"/>
          <w:szCs w:val="24"/>
        </w:rPr>
        <w:t>, the effect of perimeters and the influence of printing the layers in the tensile direction.</w:t>
      </w:r>
    </w:p>
    <w:p w14:paraId="1A1382C0" w14:textId="77777777" w:rsidR="008320C1" w:rsidRDefault="008320C1">
      <w:pPr>
        <w:rPr>
          <w:rFonts w:ascii="Garamond" w:hAnsi="Garamond" w:cstheme="majorHAnsi"/>
          <w:color w:val="5B9BD5" w:themeColor="accent1"/>
          <w:sz w:val="24"/>
          <w:szCs w:val="24"/>
        </w:rPr>
      </w:pPr>
      <w:r>
        <w:rPr>
          <w:rFonts w:ascii="Garamond" w:hAnsi="Garamond" w:cstheme="majorHAnsi"/>
          <w:color w:val="5B9BD5" w:themeColor="accent1"/>
          <w:sz w:val="24"/>
          <w:szCs w:val="24"/>
        </w:rPr>
        <w:t xml:space="preserve">We are including </w:t>
      </w:r>
      <w:r w:rsidR="001D6ED4">
        <w:rPr>
          <w:rFonts w:ascii="Garamond" w:hAnsi="Garamond" w:cstheme="majorHAnsi"/>
          <w:color w:val="5B9BD5" w:themeColor="accent1"/>
          <w:sz w:val="24"/>
          <w:szCs w:val="24"/>
        </w:rPr>
        <w:t xml:space="preserve">some additional comments in the discussion and writing the new </w:t>
      </w:r>
      <w:r>
        <w:rPr>
          <w:rFonts w:ascii="Garamond" w:hAnsi="Garamond" w:cstheme="majorHAnsi"/>
          <w:color w:val="5B9BD5" w:themeColor="accent1"/>
          <w:sz w:val="24"/>
          <w:szCs w:val="24"/>
        </w:rPr>
        <w:t>conclusions</w:t>
      </w:r>
      <w:r w:rsidR="001D6ED4">
        <w:rPr>
          <w:rFonts w:ascii="Garamond" w:hAnsi="Garamond" w:cstheme="majorHAnsi"/>
          <w:color w:val="5B9BD5" w:themeColor="accent1"/>
          <w:sz w:val="24"/>
          <w:szCs w:val="24"/>
        </w:rPr>
        <w:t xml:space="preserve"> trying to capture the main ideas of the study.</w:t>
      </w:r>
    </w:p>
    <w:p w14:paraId="798BB146" w14:textId="41A4657E" w:rsidR="001D6ED4" w:rsidRPr="00CD6A0D" w:rsidRDefault="001D6ED4">
      <w:pPr>
        <w:rPr>
          <w:rFonts w:ascii="Garamond" w:hAnsi="Garamond" w:cstheme="majorHAnsi"/>
          <w:color w:val="5B9BD5" w:themeColor="accent1"/>
          <w:sz w:val="24"/>
          <w:szCs w:val="24"/>
        </w:rPr>
      </w:pPr>
      <w:r>
        <w:rPr>
          <w:rFonts w:ascii="Garamond" w:hAnsi="Garamond" w:cstheme="majorHAnsi"/>
          <w:color w:val="5B9BD5" w:themeColor="accent1"/>
          <w:sz w:val="24"/>
          <w:szCs w:val="24"/>
        </w:rPr>
        <w:t xml:space="preserve">In case that there is </w:t>
      </w:r>
      <w:ins w:id="163" w:author="Fabio Cruz Sanchez" w:date="2022-02-16T10:45:00Z">
        <w:r w:rsidR="00834A67">
          <w:rPr>
            <w:rFonts w:ascii="Garamond" w:hAnsi="Garamond" w:cstheme="majorHAnsi"/>
            <w:color w:val="5B9BD5" w:themeColor="accent1"/>
            <w:sz w:val="24"/>
            <w:szCs w:val="24"/>
          </w:rPr>
          <w:t xml:space="preserve">something specific that at your consideration </w:t>
        </w:r>
      </w:ins>
      <w:del w:id="164" w:author="Fabio Cruz Sanchez" w:date="2022-02-16T10:46:00Z">
        <w:r w:rsidDel="00834A67">
          <w:rPr>
            <w:rFonts w:ascii="Garamond" w:hAnsi="Garamond" w:cstheme="majorHAnsi"/>
            <w:color w:val="5B9BD5" w:themeColor="accent1"/>
            <w:sz w:val="24"/>
            <w:szCs w:val="24"/>
          </w:rPr>
          <w:delText xml:space="preserve">anything that </w:delText>
        </w:r>
      </w:del>
      <w:r>
        <w:rPr>
          <w:rFonts w:ascii="Garamond" w:hAnsi="Garamond" w:cstheme="majorHAnsi"/>
          <w:color w:val="5B9BD5" w:themeColor="accent1"/>
          <w:sz w:val="24"/>
          <w:szCs w:val="24"/>
        </w:rPr>
        <w:t xml:space="preserve">must be discussed in more detail, </w:t>
      </w:r>
      <w:ins w:id="165" w:author="Fabio Cruz Sanchez" w:date="2022-02-16T10:46:00Z">
        <w:r w:rsidR="00834A67">
          <w:rPr>
            <w:rFonts w:ascii="Garamond" w:hAnsi="Garamond" w:cstheme="majorHAnsi"/>
            <w:color w:val="5B9BD5" w:themeColor="accent1"/>
            <w:sz w:val="24"/>
            <w:szCs w:val="24"/>
          </w:rPr>
          <w:t xml:space="preserve">please do not hesitate to </w:t>
        </w:r>
        <w:proofErr w:type="gramStart"/>
        <w:r w:rsidR="00834A67">
          <w:rPr>
            <w:rFonts w:ascii="Garamond" w:hAnsi="Garamond" w:cstheme="majorHAnsi"/>
            <w:color w:val="5B9BD5" w:themeColor="accent1"/>
            <w:sz w:val="24"/>
            <w:szCs w:val="24"/>
          </w:rPr>
          <w:t>pointed</w:t>
        </w:r>
        <w:proofErr w:type="gramEnd"/>
        <w:r w:rsidR="00834A67">
          <w:rPr>
            <w:rFonts w:ascii="Garamond" w:hAnsi="Garamond" w:cstheme="majorHAnsi"/>
            <w:color w:val="5B9BD5" w:themeColor="accent1"/>
            <w:sz w:val="24"/>
            <w:szCs w:val="24"/>
          </w:rPr>
          <w:t xml:space="preserve"> out</w:t>
        </w:r>
      </w:ins>
      <w:del w:id="166" w:author="Fabio Cruz Sanchez" w:date="2022-02-16T10:46:00Z">
        <w:r w:rsidDel="00834A67">
          <w:rPr>
            <w:rFonts w:ascii="Garamond" w:hAnsi="Garamond" w:cstheme="majorHAnsi"/>
            <w:color w:val="5B9BD5" w:themeColor="accent1"/>
            <w:sz w:val="24"/>
            <w:szCs w:val="24"/>
          </w:rPr>
          <w:delText>we can try to do it</w:delText>
        </w:r>
      </w:del>
      <w:r>
        <w:rPr>
          <w:rFonts w:ascii="Garamond" w:hAnsi="Garamond" w:cstheme="majorHAnsi"/>
          <w:color w:val="5B9BD5" w:themeColor="accent1"/>
          <w:sz w:val="24"/>
          <w:szCs w:val="24"/>
        </w:rPr>
        <w:t xml:space="preserve">. There are too many things in the paper that could be discussed in more detail, but we think that this draft gives a good overview of our study in </w:t>
      </w:r>
      <w:ins w:id="167" w:author="Fabio Cruz Sanchez" w:date="2022-02-16T10:44:00Z">
        <w:r w:rsidR="00834A67">
          <w:rPr>
            <w:rFonts w:ascii="Garamond" w:hAnsi="Garamond" w:cstheme="majorHAnsi"/>
            <w:color w:val="5B9BD5" w:themeColor="accent1"/>
            <w:sz w:val="24"/>
            <w:szCs w:val="24"/>
          </w:rPr>
          <w:t xml:space="preserve">no </w:t>
        </w:r>
      </w:ins>
      <w:r>
        <w:rPr>
          <w:rFonts w:ascii="Garamond" w:hAnsi="Garamond" w:cstheme="majorHAnsi"/>
          <w:color w:val="5B9BD5" w:themeColor="accent1"/>
          <w:sz w:val="24"/>
          <w:szCs w:val="24"/>
        </w:rPr>
        <w:t>more than 7000 words.</w:t>
      </w:r>
    </w:p>
    <w:sectPr w:rsidR="001D6ED4" w:rsidRPr="00CD6A0D">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9" w:author="Fabio Cruz Sanchez" w:date="2022-02-16T10:29:00Z" w:initials="FCS">
    <w:p w14:paraId="4B89E206" w14:textId="68FEBEF1" w:rsidR="00B24056" w:rsidRDefault="00B24056">
      <w:pPr>
        <w:pStyle w:val="Commentaire"/>
      </w:pPr>
      <w:r>
        <w:rPr>
          <w:rStyle w:val="Marquedecommentaire"/>
        </w:rPr>
        <w:annotationRef/>
      </w:r>
      <w:r>
        <w:t xml:space="preserve">Este </w:t>
      </w:r>
      <w:proofErr w:type="spellStart"/>
      <w:r>
        <w:t>comentarion</w:t>
      </w:r>
      <w:proofErr w:type="spellEnd"/>
      <w:r>
        <w:t xml:space="preserve"> no lo </w:t>
      </w:r>
      <w:proofErr w:type="spellStart"/>
      <w:r>
        <w:t>entiendo</w:t>
      </w:r>
      <w:proofErr w:type="spellEnd"/>
      <w:r>
        <w:t xml:space="preserve"> </w:t>
      </w:r>
      <w:proofErr w:type="spellStart"/>
      <w:r>
        <w:t>muy</w:t>
      </w:r>
      <w:proofErr w:type="spellEnd"/>
      <w:r>
        <w:t xml:space="preserve"> bien.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89E2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75089" w16cex:dateUtc="2022-02-16T09: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89E206" w16cid:durableId="25B750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bio Cruz Sanchez">
    <w15:presenceInfo w15:providerId="AD" w15:userId="S::cruzsanc1@univ-lorraine.fr::35c611f6-818e-4a45-9e97-026cf77017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649"/>
    <w:rsid w:val="00032078"/>
    <w:rsid w:val="00095F74"/>
    <w:rsid w:val="000A7BF5"/>
    <w:rsid w:val="000F535D"/>
    <w:rsid w:val="001062FD"/>
    <w:rsid w:val="00124C2D"/>
    <w:rsid w:val="001257AC"/>
    <w:rsid w:val="001423B1"/>
    <w:rsid w:val="001445F7"/>
    <w:rsid w:val="00176310"/>
    <w:rsid w:val="001D6ED4"/>
    <w:rsid w:val="00212B15"/>
    <w:rsid w:val="00346733"/>
    <w:rsid w:val="003967E1"/>
    <w:rsid w:val="003E1021"/>
    <w:rsid w:val="00514863"/>
    <w:rsid w:val="00575470"/>
    <w:rsid w:val="005F10E0"/>
    <w:rsid w:val="007306BC"/>
    <w:rsid w:val="00777240"/>
    <w:rsid w:val="007A5D30"/>
    <w:rsid w:val="007C3D18"/>
    <w:rsid w:val="008320C1"/>
    <w:rsid w:val="00834A67"/>
    <w:rsid w:val="0088607A"/>
    <w:rsid w:val="00890742"/>
    <w:rsid w:val="00954204"/>
    <w:rsid w:val="00A8422B"/>
    <w:rsid w:val="00AC6AE6"/>
    <w:rsid w:val="00B24056"/>
    <w:rsid w:val="00B84A0F"/>
    <w:rsid w:val="00BB3CD5"/>
    <w:rsid w:val="00C368D2"/>
    <w:rsid w:val="00C43649"/>
    <w:rsid w:val="00C73660"/>
    <w:rsid w:val="00C7591F"/>
    <w:rsid w:val="00CC4920"/>
    <w:rsid w:val="00CD6A0D"/>
    <w:rsid w:val="00CF3DC8"/>
    <w:rsid w:val="00DE722B"/>
    <w:rsid w:val="00E01EF0"/>
    <w:rsid w:val="00EB37E5"/>
    <w:rsid w:val="00EE3A91"/>
    <w:rsid w:val="00EE7150"/>
    <w:rsid w:val="00F33487"/>
    <w:rsid w:val="00F629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55642"/>
  <w15:chartTrackingRefBased/>
  <w15:docId w15:val="{8944B353-BF15-4775-99A4-270AC58E1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649"/>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7C3D18"/>
    <w:pPr>
      <w:spacing w:before="180" w:after="180" w:line="240" w:lineRule="auto"/>
      <w:jc w:val="both"/>
    </w:pPr>
    <w:rPr>
      <w:sz w:val="24"/>
      <w:szCs w:val="24"/>
      <w:lang w:val="en-US"/>
    </w:rPr>
  </w:style>
  <w:style w:type="character" w:customStyle="1" w:styleId="CorpsdetexteCar">
    <w:name w:val="Corps de texte Car"/>
    <w:basedOn w:val="Policepardfaut"/>
    <w:link w:val="Corpsdetexte"/>
    <w:rsid w:val="007C3D18"/>
    <w:rPr>
      <w:sz w:val="24"/>
      <w:szCs w:val="24"/>
      <w:lang w:val="en-US"/>
    </w:rPr>
  </w:style>
  <w:style w:type="paragraph" w:styleId="Rvision">
    <w:name w:val="Revision"/>
    <w:hidden/>
    <w:uiPriority w:val="99"/>
    <w:semiHidden/>
    <w:rsid w:val="00E01EF0"/>
    <w:pPr>
      <w:spacing w:after="0" w:line="240" w:lineRule="auto"/>
    </w:pPr>
    <w:rPr>
      <w:lang w:val="en-GB"/>
    </w:rPr>
  </w:style>
  <w:style w:type="character" w:styleId="Lienhypertexte">
    <w:name w:val="Hyperlink"/>
    <w:basedOn w:val="Policepardfaut"/>
    <w:uiPriority w:val="99"/>
    <w:unhideWhenUsed/>
    <w:rsid w:val="001062FD"/>
    <w:rPr>
      <w:color w:val="0563C1" w:themeColor="hyperlink"/>
      <w:u w:val="single"/>
    </w:rPr>
  </w:style>
  <w:style w:type="character" w:styleId="Mentionnonrsolue">
    <w:name w:val="Unresolved Mention"/>
    <w:basedOn w:val="Policepardfaut"/>
    <w:uiPriority w:val="99"/>
    <w:semiHidden/>
    <w:unhideWhenUsed/>
    <w:rsid w:val="001062FD"/>
    <w:rPr>
      <w:color w:val="605E5C"/>
      <w:shd w:val="clear" w:color="auto" w:fill="E1DFDD"/>
    </w:rPr>
  </w:style>
  <w:style w:type="character" w:styleId="Marquedecommentaire">
    <w:name w:val="annotation reference"/>
    <w:basedOn w:val="Policepardfaut"/>
    <w:uiPriority w:val="99"/>
    <w:semiHidden/>
    <w:unhideWhenUsed/>
    <w:rsid w:val="00B24056"/>
    <w:rPr>
      <w:sz w:val="16"/>
      <w:szCs w:val="16"/>
    </w:rPr>
  </w:style>
  <w:style w:type="paragraph" w:styleId="Commentaire">
    <w:name w:val="annotation text"/>
    <w:basedOn w:val="Normal"/>
    <w:link w:val="CommentaireCar"/>
    <w:uiPriority w:val="99"/>
    <w:semiHidden/>
    <w:unhideWhenUsed/>
    <w:rsid w:val="00B24056"/>
    <w:pPr>
      <w:spacing w:line="240" w:lineRule="auto"/>
    </w:pPr>
    <w:rPr>
      <w:sz w:val="20"/>
      <w:szCs w:val="20"/>
    </w:rPr>
  </w:style>
  <w:style w:type="character" w:customStyle="1" w:styleId="CommentaireCar">
    <w:name w:val="Commentaire Car"/>
    <w:basedOn w:val="Policepardfaut"/>
    <w:link w:val="Commentaire"/>
    <w:uiPriority w:val="99"/>
    <w:semiHidden/>
    <w:rsid w:val="00B24056"/>
    <w:rPr>
      <w:sz w:val="20"/>
      <w:szCs w:val="20"/>
      <w:lang w:val="en-GB"/>
    </w:rPr>
  </w:style>
  <w:style w:type="paragraph" w:styleId="Objetducommentaire">
    <w:name w:val="annotation subject"/>
    <w:basedOn w:val="Commentaire"/>
    <w:next w:val="Commentaire"/>
    <w:link w:val="ObjetducommentaireCar"/>
    <w:uiPriority w:val="99"/>
    <w:semiHidden/>
    <w:unhideWhenUsed/>
    <w:rsid w:val="00B24056"/>
    <w:rPr>
      <w:b/>
      <w:bCs/>
    </w:rPr>
  </w:style>
  <w:style w:type="character" w:customStyle="1" w:styleId="ObjetducommentaireCar">
    <w:name w:val="Objet du commentaire Car"/>
    <w:basedOn w:val="CommentaireCar"/>
    <w:link w:val="Objetducommentaire"/>
    <w:uiPriority w:val="99"/>
    <w:semiHidden/>
    <w:rsid w:val="00B24056"/>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876207">
      <w:bodyDiv w:val="1"/>
      <w:marLeft w:val="0"/>
      <w:marRight w:val="0"/>
      <w:marTop w:val="0"/>
      <w:marBottom w:val="0"/>
      <w:divBdr>
        <w:top w:val="none" w:sz="0" w:space="0" w:color="auto"/>
        <w:left w:val="none" w:sz="0" w:space="0" w:color="auto"/>
        <w:bottom w:val="none" w:sz="0" w:space="0" w:color="auto"/>
        <w:right w:val="none" w:sz="0" w:space="0" w:color="auto"/>
      </w:divBdr>
    </w:div>
    <w:div w:id="211204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1257</Words>
  <Characters>6918</Characters>
  <Application>Microsoft Office Word</Application>
  <DocSecurity>0</DocSecurity>
  <Lines>57</Lines>
  <Paragraphs>16</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Fabio Cruz Sanchez</cp:lastModifiedBy>
  <cp:revision>6</cp:revision>
  <dcterms:created xsi:type="dcterms:W3CDTF">2022-02-16T09:30:00Z</dcterms:created>
  <dcterms:modified xsi:type="dcterms:W3CDTF">2022-02-16T09:47:00Z</dcterms:modified>
</cp:coreProperties>
</file>